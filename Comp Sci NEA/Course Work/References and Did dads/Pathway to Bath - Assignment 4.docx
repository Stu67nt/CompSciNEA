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475"/>
        <w:gridCol w:w="1881"/>
      </w:tblGrid>
      <w:tr w:rsidRPr="0026413B" w:rsidR="003D738F" w:rsidTr="3EA01E15" w14:paraId="5802B3FB" w14:textId="77777777">
        <w:tc>
          <w:tcPr>
            <w:tcW w:w="7475" w:type="dxa"/>
            <w:shd w:val="clear" w:color="auto" w:fill="auto"/>
            <w:tcMar/>
          </w:tcPr>
          <w:p w:rsidRPr="0026413B" w:rsidR="003D738F" w:rsidP="10B7121F" w:rsidRDefault="003D738F" w14:paraId="198BBF39" w14:textId="68B6B00B">
            <w:pPr>
              <w:rPr>
                <w:rFonts w:ascii="Calibri" w:hAnsi="Calibri" w:eastAsia="Calibri" w:cs="Calibri" w:asciiTheme="minorAscii" w:hAnsiTheme="minorAscii" w:cstheme="minorAscii"/>
                <w:b w:val="1"/>
                <w:bCs w:val="1"/>
                <w:kern w:val="2"/>
                <w:sz w:val="24"/>
                <w:szCs w:val="24"/>
              </w:rPr>
            </w:pPr>
            <w:r w:rsidRPr="10B7121F" w:rsidR="003D738F">
              <w:rPr>
                <w:rFonts w:ascii="Calibri" w:hAnsi="Calibri" w:eastAsia="Calibri" w:cs="Calibri" w:asciiTheme="minorAscii" w:hAnsiTheme="minorAscii" w:cstheme="minorAscii"/>
                <w:b w:val="1"/>
                <w:bCs w:val="1"/>
                <w:kern w:val="2"/>
                <w:sz w:val="24"/>
                <w:szCs w:val="24"/>
              </w:rPr>
              <w:t xml:space="preserve">Assignment </w:t>
            </w:r>
            <w:r w:rsidRPr="10B7121F" w:rsidR="0E5B9346">
              <w:rPr>
                <w:rFonts w:ascii="Calibri" w:hAnsi="Calibri" w:eastAsia="Calibri" w:cs="Calibri" w:asciiTheme="minorAscii" w:hAnsiTheme="minorAscii" w:cstheme="minorAscii"/>
                <w:b w:val="1"/>
                <w:bCs w:val="1"/>
                <w:kern w:val="2"/>
                <w:sz w:val="24"/>
                <w:szCs w:val="24"/>
              </w:rPr>
              <w:t xml:space="preserve">4</w:t>
            </w:r>
            <w:r w:rsidRPr="10B7121F" w:rsidR="003D738F">
              <w:rPr>
                <w:rFonts w:ascii="Calibri" w:hAnsi="Calibri" w:eastAsia="Calibri" w:cs="Calibri" w:asciiTheme="minorAscii" w:hAnsiTheme="minorAscii" w:cstheme="minorAscii"/>
                <w:b w:val="1"/>
                <w:bCs w:val="1"/>
                <w:kern w:val="2"/>
                <w:sz w:val="24"/>
                <w:szCs w:val="24"/>
              </w:rPr>
              <w:t xml:space="preserve"> </w:t>
            </w:r>
            <w:r w:rsidRPr="10B7121F" w:rsidR="00D21C6B">
              <w:rPr>
                <w:rFonts w:ascii="Calibri" w:hAnsi="Calibri" w:eastAsia="Calibri" w:cs="Calibri" w:asciiTheme="minorAscii" w:hAnsiTheme="minorAscii" w:cstheme="minorAscii"/>
                <w:b w:val="1"/>
                <w:bCs w:val="1"/>
                <w:kern w:val="2"/>
                <w:sz w:val="24"/>
                <w:szCs w:val="24"/>
              </w:rPr>
              <w:t>Project Report</w:t>
            </w:r>
            <w:r w:rsidRPr="10B7121F" w:rsidR="003D738F">
              <w:rPr>
                <w:rFonts w:ascii="Calibri" w:hAnsi="Calibri" w:eastAsia="Calibri" w:cs="Calibri" w:asciiTheme="minorAscii" w:hAnsiTheme="minorAscii" w:cstheme="minorAscii"/>
                <w:b w:val="1"/>
                <w:bCs w:val="1"/>
                <w:kern w:val="2"/>
                <w:sz w:val="24"/>
                <w:szCs w:val="24"/>
              </w:rPr>
              <w:t xml:space="preserve"> (</w:t>
            </w:r>
            <w:r w:rsidRPr="10B7121F" w:rsidR="003D738F">
              <w:rPr>
                <w:rFonts w:ascii="Calibri" w:hAnsi="Calibri" w:eastAsia="Calibri" w:cs="Calibri" w:asciiTheme="minorAscii" w:hAnsiTheme="minorAscii" w:cstheme="minorAscii"/>
                <w:b w:val="1"/>
                <w:bCs w:val="1"/>
                <w:kern w:val="2"/>
                <w:sz w:val="24"/>
                <w:szCs w:val="24"/>
              </w:rPr>
              <w:t xml:space="preserve">Critical </w:t>
            </w:r>
            <w:r w:rsidRPr="10B7121F" w:rsidR="003D738F">
              <w:rPr>
                <w:rFonts w:ascii="Calibri" w:hAnsi="Calibri" w:eastAsia="Calibri" w:cs="Calibri" w:asciiTheme="minorAscii" w:hAnsiTheme="minorAscii" w:cstheme="minorAscii"/>
                <w:b w:val="1"/>
                <w:bCs w:val="1"/>
                <w:kern w:val="2"/>
                <w:sz w:val="24"/>
                <w:szCs w:val="24"/>
              </w:rPr>
              <w:t>Analysis</w:t>
            </w:r>
            <w:r w:rsidRPr="10B7121F" w:rsidR="003D738F">
              <w:rPr>
                <w:rFonts w:ascii="Calibri" w:hAnsi="Calibri" w:eastAsia="Calibri" w:cs="Calibri" w:asciiTheme="minorAscii" w:hAnsiTheme="minorAscii" w:cstheme="minorAscii"/>
                <w:b w:val="1"/>
                <w:bCs w:val="1"/>
                <w:kern w:val="2"/>
                <w:sz w:val="24"/>
                <w:szCs w:val="24"/>
              </w:rPr>
              <w:t xml:space="preserve"> and Academic </w:t>
            </w:r>
            <w:r w:rsidRPr="10B7121F" w:rsidR="003D738F">
              <w:rPr>
                <w:rFonts w:ascii="Calibri" w:hAnsi="Calibri" w:eastAsia="Calibri" w:cs="Calibri" w:asciiTheme="minorAscii" w:hAnsiTheme="minorAscii" w:cstheme="minorAscii"/>
                <w:b w:val="1"/>
                <w:bCs w:val="1"/>
                <w:kern w:val="2"/>
                <w:sz w:val="24"/>
                <w:szCs w:val="24"/>
              </w:rPr>
              <w:t xml:space="preserve">Writing </w:t>
            </w:r>
            <w:r w:rsidRPr="10B7121F" w:rsidR="003D738F">
              <w:rPr>
                <w:rFonts w:ascii="Calibri" w:hAnsi="Calibri" w:eastAsia="Calibri" w:cs="Calibri" w:asciiTheme="minorAscii" w:hAnsiTheme="minorAscii" w:cstheme="minorAscii"/>
                <w:b w:val="1"/>
                <w:bCs w:val="1"/>
                <w:kern w:val="2"/>
                <w:sz w:val="24"/>
                <w:szCs w:val="24"/>
              </w:rPr>
              <w:t xml:space="preserve"> -</w:t>
            </w:r>
            <w:r w:rsidRPr="10B7121F" w:rsidR="003D738F">
              <w:rPr>
                <w:rFonts w:ascii="Calibri" w:hAnsi="Calibri" w:eastAsia="Calibri" w:cs="Calibri" w:asciiTheme="minorAscii" w:hAnsiTheme="minorAscii" w:cstheme="minorAscii"/>
                <w:b w:val="1"/>
                <w:bCs w:val="1"/>
                <w:kern w:val="2"/>
                <w:sz w:val="24"/>
                <w:szCs w:val="24"/>
              </w:rPr>
              <w:t xml:space="preserve"> not marked, use feedback to improve).</w:t>
            </w:r>
          </w:p>
        </w:tc>
        <w:tc>
          <w:tcPr>
            <w:tcW w:w="1881" w:type="dxa"/>
            <w:shd w:val="clear" w:color="auto" w:fill="auto"/>
            <w:tcMar/>
          </w:tcPr>
          <w:p w:rsidRPr="0026413B" w:rsidR="003D738F" w:rsidP="5BFA230C" w:rsidRDefault="003D738F" w14:paraId="2133B710" w14:textId="5721C5A1">
            <w:pPr>
              <w:rPr>
                <w:rFonts w:ascii="Calibri" w:hAnsi="Calibri" w:eastAsia="Calibri" w:cs="" w:asciiTheme="minorAscii" w:hAnsiTheme="minorAscii" w:cstheme="minorBidi"/>
                <w:b w:val="1"/>
                <w:bCs w:val="1"/>
                <w:kern w:val="2"/>
                <w:sz w:val="24"/>
                <w:szCs w:val="24"/>
              </w:rPr>
            </w:pPr>
            <w:r w:rsidRPr="5BFA230C" w:rsidR="003D738F">
              <w:rPr>
                <w:rFonts w:ascii="Calibri" w:hAnsi="Calibri" w:eastAsia="Calibri" w:cs="" w:asciiTheme="minorAscii" w:hAnsiTheme="minorAscii" w:cstheme="minorBidi"/>
                <w:b w:val="1"/>
                <w:bCs w:val="1"/>
                <w:kern w:val="2"/>
                <w:sz w:val="24"/>
                <w:szCs w:val="24"/>
              </w:rPr>
              <w:t xml:space="preserve">Due: </w:t>
            </w:r>
            <w:r w:rsidRPr="5BFA230C" w:rsidR="0FE1AACA">
              <w:rPr>
                <w:rFonts w:ascii="Calibri" w:hAnsi="Calibri" w:eastAsia="Calibri" w:cs="" w:asciiTheme="minorAscii" w:hAnsiTheme="minorAscii" w:cstheme="minorBidi"/>
                <w:b w:val="1"/>
                <w:bCs w:val="1"/>
                <w:kern w:val="2"/>
                <w:sz w:val="24"/>
                <w:szCs w:val="24"/>
              </w:rPr>
              <w:t xml:space="preserve">30 April</w:t>
            </w:r>
          </w:p>
        </w:tc>
      </w:tr>
      <w:tr w:rsidRPr="0026413B" w:rsidR="003D738F" w:rsidTr="3EA01E15" w14:paraId="536D14CE" w14:textId="77777777">
        <w:tc>
          <w:tcPr>
            <w:tcW w:w="7475" w:type="dxa"/>
            <w:shd w:val="clear" w:color="auto" w:fill="auto"/>
            <w:tcMar/>
          </w:tcPr>
          <w:p w:rsidR="003D738F" w:rsidP="15742EEB" w:rsidRDefault="003D738F" w14:paraId="5FBD3E25" w14:textId="5A31BE51">
            <w:pPr>
              <w:rPr>
                <w:rFonts w:eastAsia="Calibri" w:asciiTheme="minorHAnsi" w:hAnsiTheme="minorHAnsi" w:cstheme="minorBidi"/>
                <w:b/>
                <w:bCs/>
                <w:kern w:val="2"/>
                <w:sz w:val="24"/>
                <w:szCs w:val="24"/>
              </w:rPr>
            </w:pPr>
            <w:r w:rsidRPr="15742EEB">
              <w:rPr>
                <w:rFonts w:eastAsia="Calibri" w:asciiTheme="minorHAnsi" w:hAnsiTheme="minorHAnsi" w:cstheme="minorBidi"/>
                <w:b/>
                <w:bCs/>
                <w:kern w:val="2"/>
                <w:sz w:val="24"/>
                <w:szCs w:val="24"/>
              </w:rPr>
              <w:t>Word Count</w:t>
            </w:r>
            <w:r w:rsidRPr="15742EEB" w:rsidR="005E3AF5">
              <w:rPr>
                <w:rFonts w:eastAsia="Calibri" w:asciiTheme="minorHAnsi" w:hAnsiTheme="minorHAnsi" w:cstheme="minorBidi"/>
                <w:b/>
                <w:bCs/>
                <w:kern w:val="2"/>
                <w:sz w:val="24"/>
                <w:szCs w:val="24"/>
              </w:rPr>
              <w:t>:</w:t>
            </w:r>
            <w:r w:rsidRPr="15742EEB" w:rsidR="30AED540">
              <w:rPr>
                <w:rFonts w:eastAsia="Calibri" w:asciiTheme="minorHAnsi" w:hAnsiTheme="minorHAnsi" w:cstheme="minorBidi"/>
                <w:b/>
                <w:bCs/>
                <w:kern w:val="2"/>
                <w:sz w:val="24"/>
                <w:szCs w:val="24"/>
              </w:rPr>
              <w:t xml:space="preserve"> </w:t>
            </w:r>
            <w:r w:rsidRPr="15742EEB" w:rsidR="12FBBD4B">
              <w:rPr>
                <w:rFonts w:eastAsia="Calibri" w:asciiTheme="minorHAnsi" w:hAnsiTheme="minorHAnsi" w:cstheme="minorBidi"/>
                <w:b/>
                <w:bCs/>
                <w:kern w:val="2"/>
                <w:sz w:val="24"/>
                <w:szCs w:val="24"/>
              </w:rPr>
              <w:t xml:space="preserve">1000 </w:t>
            </w:r>
          </w:p>
        </w:tc>
        <w:tc>
          <w:tcPr>
            <w:tcW w:w="1881" w:type="dxa"/>
            <w:shd w:val="clear" w:color="auto" w:fill="auto"/>
            <w:tcMar/>
          </w:tcPr>
          <w:p w:rsidR="003D738F" w:rsidP="003728BE" w:rsidRDefault="003D738F" w14:paraId="7A06014E" w14:textId="77777777">
            <w:pPr>
              <w:rPr>
                <w:rFonts w:eastAsia="Calibri" w:asciiTheme="minorHAnsi" w:hAnsiTheme="minorHAnsi" w:cstheme="minorHAnsi"/>
                <w:b/>
                <w:bCs/>
                <w:kern w:val="2"/>
                <w:sz w:val="24"/>
                <w:szCs w:val="24"/>
              </w:rPr>
            </w:pPr>
          </w:p>
        </w:tc>
      </w:tr>
      <w:tr w:rsidRPr="0026413B" w:rsidR="00BD12AD" w:rsidTr="3EA01E15" w14:paraId="0B96667E" w14:textId="77777777">
        <w:tc>
          <w:tcPr>
            <w:tcW w:w="7475" w:type="dxa"/>
            <w:shd w:val="clear" w:color="auto" w:fill="auto"/>
            <w:tcMar/>
          </w:tcPr>
          <w:p w:rsidR="00BD12AD" w:rsidP="3EA01E15" w:rsidRDefault="00BD12AD" w14:paraId="4E2075E3" w14:textId="3AAC1DF4">
            <w:pPr>
              <w:rPr>
                <w:rFonts w:ascii="Calibri" w:hAnsi="Calibri" w:eastAsia="Calibri" w:cs="Calibri" w:asciiTheme="minorAscii" w:hAnsiTheme="minorAscii" w:cstheme="minorAscii"/>
                <w:b w:val="1"/>
                <w:bCs w:val="1"/>
                <w:kern w:val="2"/>
                <w:sz w:val="24"/>
                <w:szCs w:val="24"/>
              </w:rPr>
            </w:pPr>
            <w:r w:rsidRPr="3EA01E15" w:rsidR="207E3783">
              <w:rPr>
                <w:rFonts w:ascii="Calibri" w:hAnsi="Calibri" w:eastAsia="Calibri" w:cs="Calibri" w:asciiTheme="minorAscii" w:hAnsiTheme="minorAscii" w:cstheme="minorAscii"/>
                <w:b w:val="1"/>
                <w:bCs w:val="1"/>
                <w:kern w:val="2"/>
                <w:sz w:val="24"/>
                <w:szCs w:val="24"/>
              </w:rPr>
              <w:t>Name:</w:t>
            </w:r>
            <w:r w:rsidRPr="3EA01E15" w:rsidR="79874202">
              <w:rPr>
                <w:rFonts w:ascii="Calibri" w:hAnsi="Calibri" w:eastAsia="Calibri" w:cs="Calibri" w:asciiTheme="minorAscii" w:hAnsiTheme="minorAscii" w:cstheme="minorAscii"/>
                <w:b w:val="1"/>
                <w:bCs w:val="1"/>
                <w:kern w:val="2"/>
                <w:sz w:val="24"/>
                <w:szCs w:val="24"/>
              </w:rPr>
              <w:t xml:space="preserve"> Tanzil Chowdhury</w:t>
            </w:r>
          </w:p>
        </w:tc>
        <w:tc>
          <w:tcPr>
            <w:tcW w:w="1881" w:type="dxa"/>
            <w:shd w:val="clear" w:color="auto" w:fill="auto"/>
            <w:tcMar/>
          </w:tcPr>
          <w:p w:rsidR="00BD12AD" w:rsidP="003728BE" w:rsidRDefault="00BD12AD" w14:paraId="4E5770FD" w14:textId="77777777">
            <w:pPr>
              <w:rPr>
                <w:rFonts w:eastAsia="Calibri" w:asciiTheme="minorHAnsi" w:hAnsiTheme="minorHAnsi" w:cstheme="minorHAnsi"/>
                <w:b/>
                <w:bCs/>
                <w:kern w:val="2"/>
                <w:sz w:val="24"/>
                <w:szCs w:val="24"/>
              </w:rPr>
            </w:pPr>
          </w:p>
        </w:tc>
      </w:tr>
      <w:tr w:rsidRPr="0026413B" w:rsidR="003D738F" w:rsidTr="3EA01E15" w14:paraId="40E45A91" w14:textId="77777777">
        <w:tc>
          <w:tcPr>
            <w:tcW w:w="9356" w:type="dxa"/>
            <w:gridSpan w:val="2"/>
            <w:shd w:val="clear" w:color="auto" w:fill="auto"/>
            <w:tcMar/>
          </w:tcPr>
          <w:p w:rsidR="003D738F" w:rsidP="003728BE" w:rsidRDefault="003D738F" w14:paraId="7ABF95D9" w14:textId="77777777">
            <w:pPr>
              <w:rPr>
                <w:rFonts w:eastAsia="Calibri" w:asciiTheme="minorHAnsi" w:hAnsiTheme="minorHAnsi" w:cstheme="minorHAnsi"/>
                <w:b/>
                <w:bCs/>
                <w:kern w:val="2"/>
                <w:sz w:val="24"/>
                <w:szCs w:val="24"/>
              </w:rPr>
            </w:pPr>
            <w:r>
              <w:rPr>
                <w:rFonts w:eastAsia="Calibri" w:asciiTheme="minorHAnsi" w:hAnsiTheme="minorHAnsi" w:cstheme="minorHAnsi"/>
                <w:b/>
                <w:bCs/>
                <w:kern w:val="2"/>
                <w:sz w:val="24"/>
                <w:szCs w:val="24"/>
              </w:rPr>
              <w:t>Instructions</w:t>
            </w:r>
          </w:p>
          <w:p w:rsidRPr="0026413B" w:rsidR="0099715F" w:rsidP="6A774171" w:rsidRDefault="0099715F" w14:paraId="1813401C" w14:textId="77777777">
            <w:pPr>
              <w:rPr>
                <w:rFonts w:ascii="Calibri" w:hAnsi="Calibri" w:eastAsia="Calibri" w:cs="" w:asciiTheme="minorAscii" w:hAnsiTheme="minorAscii" w:cstheme="minorBidi"/>
                <w:b w:val="1"/>
                <w:bCs w:val="1"/>
                <w:kern w:val="2"/>
                <w:sz w:val="24"/>
                <w:szCs w:val="24"/>
              </w:rPr>
            </w:pPr>
          </w:p>
          <w:p w:rsidR="41729365" w:rsidP="6A774171" w:rsidRDefault="41729365" w14:paraId="4DCE535C" w14:textId="391A449C">
            <w:pPr>
              <w:rPr>
                <w:rFonts w:ascii="Calibri" w:hAnsi="Calibri" w:eastAsia="Calibri" w:cs="" w:asciiTheme="minorAscii" w:hAnsiTheme="minorAscii" w:cstheme="minorBidi"/>
                <w:b w:val="1"/>
                <w:bCs w:val="1"/>
                <w:sz w:val="24"/>
                <w:szCs w:val="24"/>
              </w:rPr>
            </w:pPr>
            <w:r w:rsidRPr="6A774171" w:rsidR="41729365">
              <w:rPr>
                <w:rFonts w:ascii="Calibri" w:hAnsi="Calibri" w:eastAsia="Calibri" w:cs="" w:asciiTheme="minorAscii" w:hAnsiTheme="minorAscii" w:cstheme="minorBidi"/>
                <w:b w:val="1"/>
                <w:bCs w:val="1"/>
                <w:sz w:val="24"/>
                <w:szCs w:val="24"/>
              </w:rPr>
              <w:t>This assignment builds on Assignment 3. You are expected to improve the previous assignment based on the feedback from your mentor and include a section on testing and evaluation.</w:t>
            </w:r>
          </w:p>
          <w:p w:rsidR="6A774171" w:rsidP="6A774171" w:rsidRDefault="6A774171" w14:paraId="602D4B08" w14:textId="3D3C4B2C">
            <w:pPr>
              <w:pStyle w:val="Normal"/>
              <w:rPr>
                <w:rFonts w:ascii="Calibri" w:hAnsi="Calibri" w:eastAsia="Calibri" w:cs="" w:asciiTheme="minorAscii" w:hAnsiTheme="minorAscii" w:cstheme="minorBidi"/>
                <w:b w:val="1"/>
                <w:bCs w:val="1"/>
                <w:sz w:val="24"/>
                <w:szCs w:val="24"/>
              </w:rPr>
            </w:pPr>
          </w:p>
          <w:p w:rsidR="3AACA695" w:rsidP="15742EEB" w:rsidRDefault="5A255EC1" w14:paraId="02E1EBAA" w14:textId="4D314527">
            <w:pPr>
              <w:rPr>
                <w:rFonts w:ascii="Calibri" w:hAnsi="Calibri" w:eastAsia="Calibri" w:cs="Calibri"/>
                <w:color w:val="000000" w:themeColor="text1"/>
                <w:sz w:val="24"/>
                <w:szCs w:val="24"/>
              </w:rPr>
            </w:pPr>
            <w:r w:rsidRPr="15742EEB">
              <w:rPr>
                <w:rFonts w:ascii="Calibri" w:hAnsi="Calibri" w:eastAsia="Calibri" w:cs="Calibri"/>
                <w:color w:val="000000" w:themeColor="text1"/>
                <w:sz w:val="24"/>
                <w:szCs w:val="24"/>
              </w:rPr>
              <w:t>For this assignment, you will write a report presenting the final idea for a product to help with studying or revision, including reasons behind design choices and evidence of a prototype.</w:t>
            </w:r>
          </w:p>
          <w:p w:rsidR="3AACA695" w:rsidP="15742EEB" w:rsidRDefault="3AACA695" w14:paraId="447C6F5F" w14:textId="3D78AB33">
            <w:pPr>
              <w:rPr>
                <w:rFonts w:ascii="Calibri" w:hAnsi="Calibri" w:eastAsia="Calibri" w:cs="Calibri"/>
                <w:b/>
                <w:bCs/>
                <w:color w:val="000000" w:themeColor="text1"/>
                <w:sz w:val="24"/>
                <w:szCs w:val="24"/>
              </w:rPr>
            </w:pPr>
          </w:p>
          <w:p w:rsidR="3AACA695" w:rsidP="15742EEB" w:rsidRDefault="5A255EC1" w14:paraId="77F7E354" w14:textId="410E53F2">
            <w:pPr>
              <w:rPr>
                <w:rFonts w:asciiTheme="minorHAnsi" w:hAnsiTheme="minorHAnsi" w:cstheme="minorBidi"/>
                <w:sz w:val="24"/>
                <w:szCs w:val="24"/>
              </w:rPr>
            </w:pPr>
            <w:r w:rsidRPr="15742EEB">
              <w:rPr>
                <w:rFonts w:asciiTheme="minorHAnsi" w:hAnsiTheme="minorHAnsi" w:cstheme="minorBidi"/>
                <w:sz w:val="24"/>
                <w:szCs w:val="24"/>
              </w:rPr>
              <w:t xml:space="preserve">Use the design thinking principles discussed in lectures </w:t>
            </w:r>
            <w:r w:rsidRPr="15742EEB" w:rsidR="4C8B8CED">
              <w:rPr>
                <w:rFonts w:asciiTheme="minorHAnsi" w:hAnsiTheme="minorHAnsi" w:cstheme="minorBidi"/>
                <w:sz w:val="24"/>
                <w:szCs w:val="24"/>
              </w:rPr>
              <w:t>when</w:t>
            </w:r>
            <w:r w:rsidRPr="15742EEB">
              <w:rPr>
                <w:rFonts w:asciiTheme="minorHAnsi" w:hAnsiTheme="minorHAnsi" w:cstheme="minorBidi"/>
                <w:sz w:val="24"/>
                <w:szCs w:val="24"/>
              </w:rPr>
              <w:t xml:space="preserve"> writ</w:t>
            </w:r>
            <w:r w:rsidRPr="15742EEB" w:rsidR="3BE1C040">
              <w:rPr>
                <w:rFonts w:asciiTheme="minorHAnsi" w:hAnsiTheme="minorHAnsi" w:cstheme="minorBidi"/>
                <w:sz w:val="24"/>
                <w:szCs w:val="24"/>
              </w:rPr>
              <w:t>ing</w:t>
            </w:r>
            <w:r w:rsidRPr="15742EEB">
              <w:rPr>
                <w:rFonts w:asciiTheme="minorHAnsi" w:hAnsiTheme="minorHAnsi" w:cstheme="minorBidi"/>
                <w:sz w:val="24"/>
                <w:szCs w:val="24"/>
              </w:rPr>
              <w:t xml:space="preserve"> this</w:t>
            </w:r>
            <w:r w:rsidRPr="15742EEB" w:rsidR="69E94F2A">
              <w:rPr>
                <w:rFonts w:asciiTheme="minorHAnsi" w:hAnsiTheme="minorHAnsi" w:cstheme="minorBidi"/>
                <w:sz w:val="24"/>
                <w:szCs w:val="24"/>
              </w:rPr>
              <w:t xml:space="preserve"> report</w:t>
            </w:r>
            <w:r w:rsidRPr="15742EEB" w:rsidR="4BAE0A8F">
              <w:rPr>
                <w:rFonts w:asciiTheme="minorHAnsi" w:hAnsiTheme="minorHAnsi" w:cstheme="minorBidi"/>
                <w:sz w:val="24"/>
                <w:szCs w:val="24"/>
              </w:rPr>
              <w:t xml:space="preserve">. </w:t>
            </w:r>
            <w:r w:rsidRPr="15742EEB" w:rsidR="4D3D01BE">
              <w:rPr>
                <w:rFonts w:asciiTheme="minorHAnsi" w:hAnsiTheme="minorHAnsi" w:cstheme="minorBidi"/>
                <w:sz w:val="24"/>
                <w:szCs w:val="24"/>
              </w:rPr>
              <w:t xml:space="preserve">The solution should address user needs, showing clear evidence of empathy and user-centred design. </w:t>
            </w:r>
            <w:r w:rsidRPr="15742EEB" w:rsidR="4BAE0A8F">
              <w:rPr>
                <w:rFonts w:asciiTheme="minorHAnsi" w:hAnsiTheme="minorHAnsi" w:cstheme="minorBidi"/>
                <w:sz w:val="24"/>
                <w:szCs w:val="24"/>
              </w:rPr>
              <w:t>Ensure that t</w:t>
            </w:r>
            <w:r w:rsidRPr="15742EEB" w:rsidR="32847AA3">
              <w:rPr>
                <w:rFonts w:asciiTheme="minorHAnsi" w:hAnsiTheme="minorHAnsi" w:cstheme="minorBidi"/>
                <w:sz w:val="24"/>
                <w:szCs w:val="24"/>
              </w:rPr>
              <w:t xml:space="preserve">he design process is well-documented, featuring prototyping with a logical and coherent flow.  </w:t>
            </w:r>
          </w:p>
          <w:p w:rsidR="006106D0" w:rsidP="003728BE" w:rsidRDefault="006106D0" w14:paraId="5EB04CC6" w14:textId="6CC81B7C">
            <w:pPr/>
            <w:r w:rsidRPr="6A774171" w:rsidR="32847AA3">
              <w:rPr>
                <w:rFonts w:ascii="Calibri" w:hAnsi="Calibri" w:cs="" w:asciiTheme="minorAscii" w:hAnsiTheme="minorAscii" w:cstheme="minorBidi"/>
                <w:sz w:val="24"/>
                <w:szCs w:val="24"/>
              </w:rPr>
              <w:t xml:space="preserve"> </w:t>
            </w:r>
          </w:p>
          <w:p w:rsidRPr="0026413B" w:rsidR="003D738F" w:rsidP="15742EEB" w:rsidRDefault="3E405DBC" w14:paraId="362A76D1" w14:textId="7BA3B917">
            <w:pPr>
              <w:pStyle w:val="ListParagraph"/>
              <w:numPr>
                <w:ilvl w:val="0"/>
                <w:numId w:val="4"/>
              </w:numPr>
              <w:rPr>
                <w:rFonts w:asciiTheme="minorHAnsi" w:hAnsiTheme="minorHAnsi" w:cstheme="minorBidi"/>
                <w:b/>
                <w:bCs/>
                <w:sz w:val="24"/>
                <w:szCs w:val="24"/>
              </w:rPr>
            </w:pPr>
            <w:r w:rsidRPr="15742EEB">
              <w:rPr>
                <w:rFonts w:asciiTheme="minorHAnsi" w:hAnsiTheme="minorHAnsi" w:cstheme="minorBidi"/>
                <w:b/>
                <w:bCs/>
                <w:sz w:val="24"/>
                <w:szCs w:val="24"/>
              </w:rPr>
              <w:t>On the next page, w</w:t>
            </w:r>
            <w:r w:rsidRPr="15742EEB" w:rsidR="003D738F">
              <w:rPr>
                <w:rFonts w:asciiTheme="minorHAnsi" w:hAnsiTheme="minorHAnsi" w:cstheme="minorBidi"/>
                <w:b/>
                <w:bCs/>
                <w:sz w:val="24"/>
                <w:szCs w:val="24"/>
              </w:rPr>
              <w:t>rite th</w:t>
            </w:r>
            <w:r w:rsidRPr="15742EEB" w:rsidR="27AA0590">
              <w:rPr>
                <w:rFonts w:asciiTheme="minorHAnsi" w:hAnsiTheme="minorHAnsi" w:cstheme="minorBidi"/>
                <w:b/>
                <w:bCs/>
                <w:sz w:val="24"/>
                <w:szCs w:val="24"/>
              </w:rPr>
              <w:t xml:space="preserve">e project </w:t>
            </w:r>
            <w:r w:rsidRPr="15742EEB" w:rsidR="28E80026">
              <w:rPr>
                <w:rFonts w:asciiTheme="minorHAnsi" w:hAnsiTheme="minorHAnsi" w:cstheme="minorBidi"/>
                <w:b/>
                <w:bCs/>
                <w:sz w:val="24"/>
                <w:szCs w:val="24"/>
              </w:rPr>
              <w:t>title</w:t>
            </w:r>
            <w:r w:rsidRPr="15742EEB" w:rsidR="1655CC6E">
              <w:rPr>
                <w:rFonts w:asciiTheme="minorHAnsi" w:hAnsiTheme="minorHAnsi" w:cstheme="minorBidi"/>
                <w:b/>
                <w:bCs/>
                <w:sz w:val="24"/>
                <w:szCs w:val="24"/>
              </w:rPr>
              <w:t xml:space="preserve"> and</w:t>
            </w:r>
            <w:r w:rsidRPr="15742EEB" w:rsidR="28E80026">
              <w:rPr>
                <w:rFonts w:asciiTheme="minorHAnsi" w:hAnsiTheme="minorHAnsi" w:cstheme="minorBidi"/>
                <w:b/>
                <w:bCs/>
                <w:sz w:val="24"/>
                <w:szCs w:val="24"/>
              </w:rPr>
              <w:t xml:space="preserve"> </w:t>
            </w:r>
            <w:r w:rsidRPr="15742EEB" w:rsidR="003D738F">
              <w:rPr>
                <w:rFonts w:asciiTheme="minorHAnsi" w:hAnsiTheme="minorHAnsi" w:cstheme="minorBidi"/>
                <w:b/>
                <w:bCs/>
                <w:sz w:val="24"/>
                <w:szCs w:val="24"/>
              </w:rPr>
              <w:t>section headings for your project</w:t>
            </w:r>
          </w:p>
          <w:p w:rsidR="003D738F" w:rsidP="27209D96" w:rsidRDefault="003D738F" w14:paraId="161D0233" w14:textId="0962E6C3">
            <w:pPr>
              <w:pStyle w:val="ListParagraph"/>
              <w:numPr>
                <w:ilvl w:val="0"/>
                <w:numId w:val="4"/>
              </w:numPr>
              <w:rPr>
                <w:rFonts w:ascii="Calibri" w:hAnsi="Calibri" w:cs="" w:asciiTheme="minorAscii" w:hAnsiTheme="minorAscii" w:cstheme="minorBidi"/>
                <w:b w:val="1"/>
                <w:bCs w:val="1"/>
                <w:sz w:val="24"/>
                <w:szCs w:val="24"/>
              </w:rPr>
            </w:pPr>
            <w:r w:rsidRPr="27209D96" w:rsidR="003D738F">
              <w:rPr>
                <w:rFonts w:ascii="Calibri" w:hAnsi="Calibri" w:cs="" w:asciiTheme="minorAscii" w:hAnsiTheme="minorAscii" w:cstheme="minorBidi"/>
                <w:b w:val="1"/>
                <w:bCs w:val="1"/>
                <w:sz w:val="24"/>
                <w:szCs w:val="24"/>
              </w:rPr>
              <w:t xml:space="preserve">Write the </w:t>
            </w:r>
            <w:r w:rsidRPr="27209D96" w:rsidR="10498907">
              <w:rPr>
                <w:rFonts w:ascii="Calibri" w:hAnsi="Calibri" w:cs="" w:asciiTheme="minorAscii" w:hAnsiTheme="minorAscii" w:cstheme="minorBidi"/>
                <w:b w:val="1"/>
                <w:bCs w:val="1"/>
                <w:sz w:val="24"/>
                <w:szCs w:val="24"/>
              </w:rPr>
              <w:t xml:space="preserve">content </w:t>
            </w:r>
            <w:r w:rsidRPr="27209D96" w:rsidR="003D738F">
              <w:rPr>
                <w:rFonts w:ascii="Calibri" w:hAnsi="Calibri" w:cs="" w:asciiTheme="minorAscii" w:hAnsiTheme="minorAscii" w:cstheme="minorBidi"/>
                <w:b w:val="1"/>
                <w:bCs w:val="1"/>
                <w:sz w:val="24"/>
                <w:szCs w:val="24"/>
              </w:rPr>
              <w:t xml:space="preserve">for these sections. </w:t>
            </w:r>
          </w:p>
          <w:p w:rsidRPr="001E5DCE" w:rsidR="003D738F" w:rsidP="15742EEB" w:rsidRDefault="003D738F" w14:paraId="3FCCFFA9" w14:textId="61BBB4AA">
            <w:pPr>
              <w:rPr>
                <w:rFonts w:asciiTheme="minorHAnsi" w:hAnsiTheme="minorHAnsi" w:cstheme="minorBidi"/>
                <w:szCs w:val="22"/>
              </w:rPr>
            </w:pPr>
          </w:p>
          <w:p w:rsidRPr="001E5DCE" w:rsidR="003D738F" w:rsidP="15742EEB" w:rsidRDefault="3B8122B4" w14:paraId="19FC7E3B" w14:textId="2CFCC2D3">
            <w:pPr>
              <w:rPr>
                <w:rFonts w:ascii="Calibri" w:hAnsi="Calibri" w:eastAsia="Calibri" w:cs="Calibri"/>
                <w:b/>
                <w:bCs/>
                <w:color w:val="000000" w:themeColor="text1"/>
                <w:sz w:val="24"/>
                <w:szCs w:val="24"/>
              </w:rPr>
            </w:pPr>
            <w:r w:rsidRPr="15742EEB">
              <w:rPr>
                <w:rFonts w:ascii="Calibri" w:hAnsi="Calibri" w:eastAsia="Calibri" w:cs="Calibri"/>
                <w:b/>
                <w:bCs/>
                <w:color w:val="000000" w:themeColor="text1"/>
                <w:sz w:val="24"/>
                <w:szCs w:val="24"/>
              </w:rPr>
              <w:t>S</w:t>
            </w:r>
            <w:r w:rsidRPr="15742EEB" w:rsidR="5E0B0442">
              <w:rPr>
                <w:rFonts w:ascii="Calibri" w:hAnsi="Calibri" w:eastAsia="Calibri" w:cs="Calibri"/>
                <w:b/>
                <w:bCs/>
                <w:color w:val="000000" w:themeColor="text1"/>
                <w:sz w:val="24"/>
                <w:szCs w:val="24"/>
              </w:rPr>
              <w:t>uggested s</w:t>
            </w:r>
            <w:r w:rsidRPr="15742EEB">
              <w:rPr>
                <w:rFonts w:ascii="Calibri" w:hAnsi="Calibri" w:eastAsia="Calibri" w:cs="Calibri"/>
                <w:b/>
                <w:bCs/>
                <w:color w:val="000000" w:themeColor="text1"/>
                <w:sz w:val="24"/>
                <w:szCs w:val="24"/>
              </w:rPr>
              <w:t>ections to include in Assignment 3:</w:t>
            </w:r>
          </w:p>
          <w:p w:rsidRPr="001E5DCE" w:rsidR="003D738F" w:rsidP="15742EEB" w:rsidRDefault="3B8122B4" w14:paraId="0FA10B62" w14:textId="4D7059E9">
            <w:pPr>
              <w:pStyle w:val="ListParagraph"/>
              <w:numPr>
                <w:ilvl w:val="0"/>
                <w:numId w:val="1"/>
              </w:numPr>
              <w:spacing w:after="0" w:line="240" w:lineRule="auto"/>
              <w:rPr>
                <w:rFonts w:cs="Calibri"/>
                <w:color w:val="000000" w:themeColor="text1"/>
              </w:rPr>
            </w:pPr>
            <w:r w:rsidRPr="15742EEB">
              <w:rPr>
                <w:rFonts w:cs="Calibri"/>
                <w:color w:val="000000" w:themeColor="text1"/>
                <w:sz w:val="24"/>
                <w:szCs w:val="24"/>
              </w:rPr>
              <w:t xml:space="preserve">Introduction </w:t>
            </w:r>
          </w:p>
          <w:p w:rsidRPr="001E5DCE" w:rsidR="003D738F" w:rsidP="15742EEB" w:rsidRDefault="3B8122B4" w14:paraId="4CFBC69C" w14:textId="5C8D3B60">
            <w:pPr>
              <w:pStyle w:val="ListParagraph"/>
              <w:numPr>
                <w:ilvl w:val="0"/>
                <w:numId w:val="1"/>
              </w:numPr>
              <w:spacing w:after="0" w:line="240" w:lineRule="auto"/>
              <w:rPr>
                <w:rFonts w:cs="Calibri"/>
                <w:color w:val="000000" w:themeColor="text1"/>
              </w:rPr>
            </w:pPr>
            <w:r w:rsidRPr="15742EEB">
              <w:rPr>
                <w:rFonts w:cs="Calibri"/>
                <w:color w:val="000000" w:themeColor="text1"/>
                <w:sz w:val="24"/>
                <w:szCs w:val="24"/>
              </w:rPr>
              <w:t>Problem and objectives</w:t>
            </w:r>
          </w:p>
          <w:p w:rsidRPr="001E5DCE" w:rsidR="003D738F" w:rsidP="15742EEB" w:rsidRDefault="3B8122B4" w14:paraId="52B6812B" w14:textId="3DE5A0EE">
            <w:pPr>
              <w:pStyle w:val="ListParagraph"/>
              <w:numPr>
                <w:ilvl w:val="0"/>
                <w:numId w:val="1"/>
              </w:numPr>
              <w:spacing w:after="0" w:line="240" w:lineRule="auto"/>
              <w:rPr>
                <w:rFonts w:cs="Calibri"/>
                <w:color w:val="000000" w:themeColor="text1"/>
              </w:rPr>
            </w:pPr>
            <w:r w:rsidRPr="15742EEB">
              <w:rPr>
                <w:rFonts w:cs="Calibri"/>
                <w:color w:val="000000" w:themeColor="text1"/>
                <w:sz w:val="24"/>
                <w:szCs w:val="24"/>
              </w:rPr>
              <w:t>Solution Description</w:t>
            </w:r>
          </w:p>
          <w:p w:rsidRPr="001E5DCE" w:rsidR="003D738F" w:rsidP="15742EEB" w:rsidRDefault="3B8122B4" w14:paraId="546615AD" w14:textId="68398E2B">
            <w:pPr>
              <w:pStyle w:val="ListParagraph"/>
              <w:numPr>
                <w:ilvl w:val="0"/>
                <w:numId w:val="1"/>
              </w:numPr>
              <w:spacing w:after="0" w:line="240" w:lineRule="auto"/>
              <w:rPr>
                <w:rFonts w:cs="Calibri"/>
                <w:color w:val="000000" w:themeColor="text1"/>
              </w:rPr>
            </w:pPr>
            <w:r w:rsidRPr="27209D96" w:rsidR="3B8122B4">
              <w:rPr>
                <w:rFonts w:cs="Calibri"/>
                <w:color w:val="000000" w:themeColor="text1" w:themeTint="FF" w:themeShade="FF"/>
                <w:sz w:val="24"/>
                <w:szCs w:val="24"/>
              </w:rPr>
              <w:t>Proto</w:t>
            </w:r>
            <w:r w:rsidRPr="27209D96" w:rsidR="42D9DE09">
              <w:rPr>
                <w:rFonts w:cs="Calibri"/>
                <w:color w:val="000000" w:themeColor="text1" w:themeTint="FF" w:themeShade="FF"/>
                <w:sz w:val="24"/>
                <w:szCs w:val="24"/>
              </w:rPr>
              <w:t>t</w:t>
            </w:r>
            <w:r w:rsidRPr="27209D96" w:rsidR="3B8122B4">
              <w:rPr>
                <w:rFonts w:cs="Calibri"/>
                <w:color w:val="000000" w:themeColor="text1" w:themeTint="FF" w:themeShade="FF"/>
                <w:sz w:val="24"/>
                <w:szCs w:val="24"/>
              </w:rPr>
              <w:t>ype (visual representation of idea)</w:t>
            </w:r>
          </w:p>
          <w:p w:rsidR="6845FA25" w:rsidP="27209D96" w:rsidRDefault="6845FA25" w14:paraId="050B7F4A" w14:textId="17B71116">
            <w:pPr>
              <w:pStyle w:val="ListParagraph"/>
              <w:numPr>
                <w:ilvl w:val="0"/>
                <w:numId w:val="1"/>
              </w:numPr>
              <w:spacing w:after="0" w:line="240" w:lineRule="auto"/>
              <w:rPr>
                <w:rFonts w:ascii="Calibri" w:hAnsi="Calibri" w:eastAsia="Calibri" w:cs="Calibri"/>
                <w:b w:val="0"/>
                <w:bCs w:val="0"/>
                <w:i w:val="0"/>
                <w:iCs w:val="0"/>
                <w:caps w:val="0"/>
                <w:smallCaps w:val="0"/>
                <w:noProof w:val="0"/>
                <w:sz w:val="24"/>
                <w:szCs w:val="24"/>
                <w:lang w:val="en-GB"/>
              </w:rPr>
            </w:pPr>
            <w:r w:rsidRPr="27209D96" w:rsidR="6845FA25">
              <w:rPr>
                <w:rFonts w:ascii="Calibri" w:hAnsi="Calibri" w:eastAsia="Calibri" w:cs="Calibri"/>
                <w:b w:val="0"/>
                <w:bCs w:val="0"/>
                <w:i w:val="0"/>
                <w:iCs w:val="0"/>
                <w:caps w:val="0"/>
                <w:smallCaps w:val="0"/>
                <w:noProof w:val="0"/>
                <w:sz w:val="24"/>
                <w:szCs w:val="24"/>
                <w:lang w:val="en-GB"/>
              </w:rPr>
              <w:t>Future Work (including Testing and Evaluation)</w:t>
            </w:r>
          </w:p>
          <w:p w:rsidR="6845FA25" w:rsidP="27209D96" w:rsidRDefault="6845FA25" w14:paraId="43D32131" w14:textId="181017F9">
            <w:pPr>
              <w:pStyle w:val="ListParagraph"/>
              <w:numPr>
                <w:ilvl w:val="0"/>
                <w:numId w:val="1"/>
              </w:numPr>
              <w:spacing w:after="0" w:line="240" w:lineRule="auto"/>
              <w:rPr>
                <w:rFonts w:ascii="Calibri" w:hAnsi="Calibri" w:eastAsia="Calibri" w:cs="Calibri"/>
                <w:b w:val="0"/>
                <w:bCs w:val="0"/>
                <w:i w:val="0"/>
                <w:iCs w:val="0"/>
                <w:caps w:val="0"/>
                <w:smallCaps w:val="0"/>
                <w:noProof w:val="0"/>
                <w:sz w:val="24"/>
                <w:szCs w:val="24"/>
                <w:lang w:val="en-GB"/>
              </w:rPr>
            </w:pPr>
            <w:r w:rsidRPr="27209D96" w:rsidR="6845FA25">
              <w:rPr>
                <w:rFonts w:ascii="Calibri" w:hAnsi="Calibri" w:eastAsia="Calibri" w:cs="Calibri"/>
                <w:b w:val="0"/>
                <w:bCs w:val="0"/>
                <w:i w:val="0"/>
                <w:iCs w:val="0"/>
                <w:caps w:val="0"/>
                <w:smallCaps w:val="0"/>
                <w:noProof w:val="0"/>
                <w:sz w:val="24"/>
                <w:szCs w:val="24"/>
                <w:lang w:val="en-GB"/>
              </w:rPr>
              <w:t xml:space="preserve">Conclusion  </w:t>
            </w:r>
          </w:p>
          <w:p w:rsidRPr="001E5DCE" w:rsidR="003D738F" w:rsidP="15742EEB" w:rsidRDefault="3B8122B4" w14:paraId="194DF4A1" w14:textId="3C3C3B3B">
            <w:pPr>
              <w:pStyle w:val="ListParagraph"/>
              <w:numPr>
                <w:ilvl w:val="0"/>
                <w:numId w:val="1"/>
              </w:numPr>
              <w:spacing w:after="0" w:line="240" w:lineRule="auto"/>
              <w:rPr>
                <w:rFonts w:cs="Calibri"/>
                <w:color w:val="000000" w:themeColor="text1"/>
              </w:rPr>
            </w:pPr>
            <w:r w:rsidRPr="15742EEB">
              <w:rPr>
                <w:rFonts w:cs="Calibri"/>
                <w:color w:val="000000" w:themeColor="text1"/>
                <w:sz w:val="24"/>
                <w:szCs w:val="24"/>
              </w:rPr>
              <w:t>Bibliography/</w:t>
            </w:r>
            <w:r w:rsidRPr="15742EEB" w:rsidR="77B827E2">
              <w:rPr>
                <w:rFonts w:cs="Calibri"/>
                <w:color w:val="000000" w:themeColor="text1"/>
                <w:sz w:val="24"/>
                <w:szCs w:val="24"/>
              </w:rPr>
              <w:t>R</w:t>
            </w:r>
            <w:r w:rsidRPr="15742EEB">
              <w:rPr>
                <w:rFonts w:cs="Calibri"/>
                <w:color w:val="000000" w:themeColor="text1"/>
                <w:sz w:val="24"/>
                <w:szCs w:val="24"/>
              </w:rPr>
              <w:t>eference List</w:t>
            </w:r>
          </w:p>
          <w:p w:rsidRPr="001E5DCE" w:rsidR="003D738F" w:rsidP="15742EEB" w:rsidRDefault="003D738F" w14:paraId="0A28A630" w14:textId="57AD2683">
            <w:pPr>
              <w:rPr>
                <w:rFonts w:ascii="Calibri" w:hAnsi="Calibri" w:eastAsia="Calibri" w:cs="Calibri"/>
                <w:color w:val="FF0000"/>
                <w:sz w:val="24"/>
                <w:szCs w:val="24"/>
              </w:rPr>
            </w:pPr>
          </w:p>
          <w:p w:rsidRPr="001E5DCE" w:rsidR="003D738F" w:rsidP="15742EEB" w:rsidRDefault="003D738F" w14:paraId="24BEA59E" w14:textId="2A88FEB4">
            <w:pPr>
              <w:rPr>
                <w:rFonts w:asciiTheme="minorHAnsi" w:hAnsiTheme="minorHAnsi" w:cstheme="minorBidi"/>
                <w:sz w:val="24"/>
                <w:szCs w:val="24"/>
              </w:rPr>
            </w:pPr>
          </w:p>
        </w:tc>
      </w:tr>
    </w:tbl>
    <w:p w:rsidR="00C013DA" w:rsidP="003D738F" w:rsidRDefault="00C013DA" w14:paraId="07B2056D" w14:textId="7715C74D"/>
    <w:p w:rsidR="004F40F1" w:rsidP="003D738F" w:rsidRDefault="004F40F1" w14:paraId="3F80A12F" w14:textId="77777777"/>
    <w:p w:rsidR="004F40F1" w:rsidP="003D738F" w:rsidRDefault="004F40F1" w14:paraId="0436D969" w14:textId="77777777"/>
    <w:p w:rsidR="004F40F1" w:rsidP="003D738F" w:rsidRDefault="004F40F1" w14:paraId="6240CD89" w14:textId="77777777"/>
    <w:p w:rsidR="004F40F1" w:rsidP="003D738F" w:rsidRDefault="004F40F1" w14:paraId="5A7F9D5C" w14:textId="77777777"/>
    <w:p w:rsidR="004F40F1" w:rsidP="003D738F" w:rsidRDefault="004F40F1" w14:paraId="51254B98" w14:textId="77777777"/>
    <w:p w:rsidR="004F40F1" w:rsidP="003D738F" w:rsidRDefault="004F40F1" w14:paraId="7875C41D" w14:textId="77777777"/>
    <w:p w:rsidR="004F40F1" w:rsidP="003D738F" w:rsidRDefault="004F40F1" w14:paraId="436C5A88" w14:textId="77777777"/>
    <w:p w:rsidR="004F40F1" w:rsidP="003D738F" w:rsidRDefault="004F40F1" w14:paraId="78AEC438" w14:textId="77777777"/>
    <w:p w:rsidR="004F40F1" w:rsidP="003D738F" w:rsidRDefault="004F40F1" w14:paraId="23BC1866" w14:textId="77777777"/>
    <w:p w:rsidR="004F40F1" w:rsidP="003D738F" w:rsidRDefault="004F40F1" w14:paraId="70F22D60" w14:textId="77777777"/>
    <w:p w:rsidR="004F40F1" w:rsidP="003D738F" w:rsidRDefault="004F40F1" w14:paraId="10AE988C" w14:textId="77777777"/>
    <w:p w:rsidR="004F40F1" w:rsidP="003D738F" w:rsidRDefault="004F40F1" w14:paraId="5BB3F738" w14:textId="77777777"/>
    <w:p w:rsidR="004F40F1" w:rsidP="003D738F" w:rsidRDefault="004F40F1" w14:paraId="3ECFBB72" w14:textId="77777777"/>
    <w:p w:rsidR="004F40F1" w:rsidP="003D738F" w:rsidRDefault="004F40F1" w14:paraId="19DB5250" w14:textId="77777777"/>
    <w:p w:rsidR="004F40F1" w:rsidP="003D738F" w:rsidRDefault="004F40F1" w14:paraId="06F08F89" w14:textId="77777777"/>
    <w:p w:rsidR="004F40F1" w:rsidP="003D738F" w:rsidRDefault="004F40F1" w14:paraId="255D7608" w14:textId="77777777"/>
    <w:p w:rsidR="004F40F1" w:rsidP="003D738F" w:rsidRDefault="004F40F1" w14:paraId="618F00F8" w14:textId="77777777"/>
    <w:p w:rsidR="004F40F1" w:rsidP="003D738F" w:rsidRDefault="004F40F1" w14:paraId="15C9D15A" w14:textId="77777777"/>
    <w:p w:rsidR="001E5DCE" w:rsidP="003D738F" w:rsidRDefault="001E5DCE" w14:paraId="1C302AD7" w14:textId="77777777"/>
    <w:p w:rsidR="3AACA695" w:rsidP="15742EEB" w:rsidRDefault="3AACA695" w14:paraId="6112E498" w14:textId="55647596"/>
    <w:p w:rsidR="1AC914A5" w:rsidP="4E7710F2" w:rsidRDefault="1AC914A5" w14:paraId="1B6C6E33" w14:textId="17E8A7E7">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1"/>
          <w:bCs w:val="1"/>
          <w:i w:val="0"/>
          <w:iCs w:val="0"/>
          <w:caps w:val="0"/>
          <w:smallCaps w:val="0"/>
          <w:noProof w:val="0"/>
          <w:color w:val="000000" w:themeColor="text1" w:themeTint="FF" w:themeShade="FF"/>
          <w:sz w:val="24"/>
          <w:szCs w:val="24"/>
          <w:lang w:val="en-GB"/>
        </w:rPr>
        <w:t>Music / White Noise Player App</w:t>
      </w:r>
    </w:p>
    <w:p w:rsidR="4E7710F2" w:rsidP="4E7710F2" w:rsidRDefault="4E7710F2" w14:paraId="4680F9FF" w14:textId="77118288">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E7710F2" w:rsidP="4E7710F2" w:rsidRDefault="4E7710F2" w14:paraId="6ED33401" w14:textId="6D2E113D">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1AC914A5" w:rsidP="4E7710F2" w:rsidRDefault="1AC914A5" w14:paraId="79704BB9" w14:textId="7F23E6E7">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1"/>
          <w:bCs w:val="1"/>
          <w:i w:val="0"/>
          <w:iCs w:val="0"/>
          <w:caps w:val="0"/>
          <w:smallCaps w:val="0"/>
          <w:noProof w:val="0"/>
          <w:color w:val="000000" w:themeColor="text1" w:themeTint="FF" w:themeShade="FF"/>
          <w:sz w:val="24"/>
          <w:szCs w:val="24"/>
          <w:lang w:val="en-GB"/>
        </w:rPr>
        <w:t>Introduction</w:t>
      </w:r>
    </w:p>
    <w:p w:rsidR="1AC914A5" w:rsidP="0C1B79EC" w:rsidRDefault="1AC914A5" w14:paraId="20F62606" w14:textId="490E4192">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Many students struggle with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maintaining</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focus whilst revising or even getting started with the task due to a variety of reasons </w:t>
      </w:r>
      <w:del w:author="Peter Chaplin-Smith" w:date="2025-05-07T23:27:16.622Z" w:id="681100352">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ranging from</w:delText>
        </w:r>
      </w:del>
      <w:ins w:author="Peter Chaplin-Smith" w:date="2025-05-07T23:27:17.265Z" w:id="1403007357">
        <w:r w:rsidRPr="0C1B79EC" w:rsidR="4486A7AB">
          <w:rPr>
            <w:rFonts w:ascii="Calibri" w:hAnsi="Calibri" w:eastAsia="Calibri" w:cs="Calibri"/>
            <w:b w:val="0"/>
            <w:bCs w:val="0"/>
            <w:i w:val="0"/>
            <w:iCs w:val="0"/>
            <w:caps w:val="0"/>
            <w:smallCaps w:val="0"/>
            <w:noProof w:val="0"/>
            <w:color w:val="000000" w:themeColor="text1" w:themeTint="FF" w:themeShade="FF"/>
            <w:sz w:val="24"/>
            <w:szCs w:val="24"/>
            <w:lang w:val="en-GB"/>
          </w:rPr>
          <w:t>such as</w:t>
        </w:r>
      </w:ins>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lack of motivation, the task seeming too daunting, </w:t>
      </w:r>
      <w:ins w:author="Peter Chaplin-Smith" w:date="2025-05-07T23:27:03.667Z" w:id="186098939">
        <w:r w:rsidRPr="0C1B79EC" w:rsidR="0BDFD95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and </w:t>
        </w:r>
      </w:ins>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distaste for studying in general due to its boring nature. </w:t>
      </w:r>
      <w:commentRangeStart w:id="1776120611"/>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This leads to people sitting down at their desks and instead of focusing on the task at hand instead ending up distracted in a thing unrelated to their task or ending up scrolling their phone for hours</w:t>
      </w:r>
      <w:commentRangeEnd w:id="1776120611"/>
      <w:r>
        <w:rPr>
          <w:rStyle w:val="CommentReference"/>
        </w:rPr>
        <w:commentReference w:id="1776120611"/>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commentRangeStart w:id="1323230204"/>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“On average, students reported being distracted about 20% of their study time, and distraction while studying negatively predicted exam performance”</w:t>
      </w:r>
      <w:commentRangeEnd w:id="1323230204"/>
      <w:r>
        <w:rPr>
          <w:rStyle w:val="CommentReference"/>
        </w:rPr>
        <w:commentReference w:id="1323230204"/>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(Walck-Shannon</w:t>
      </w:r>
      <w:del w:author="Peter Chaplin-Smith" w:date="2025-05-07T23:37:07.665Z" w:id="494145980">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 xml:space="preserve"> EM</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Rowell</w:t>
      </w:r>
      <w:del w:author="Peter Chaplin-Smith" w:date="2025-05-07T23:37:12.003Z" w:id="2094758402">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 xml:space="preserve"> SF,</w:delText>
        </w:r>
      </w:del>
      <w:ins w:author="Peter Chaplin-Smith" w:date="2025-05-07T23:37:14.894Z" w:id="1686259419">
        <w:r w:rsidRPr="0C1B79EC" w:rsidR="78DC5B1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w:t>
        </w:r>
      </w:ins>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Frey</w:t>
      </w:r>
      <w:del w:author="Peter Chaplin-Smith" w:date="2025-05-07T23:37:18.558Z" w:id="1639750530">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 xml:space="preserve"> RF</w:delText>
        </w:r>
      </w:del>
      <w:ins w:author="Peter Chaplin-Smith" w:date="2025-05-07T23:35:14.593Z" w:id="883104547">
        <w:r w:rsidRPr="0C1B79EC" w:rsidR="38180A22">
          <w:rPr>
            <w:rFonts w:ascii="Calibri" w:hAnsi="Calibri" w:eastAsia="Calibri" w:cs="Calibri"/>
            <w:b w:val="0"/>
            <w:bCs w:val="0"/>
            <w:i w:val="0"/>
            <w:iCs w:val="0"/>
            <w:caps w:val="0"/>
            <w:smallCaps w:val="0"/>
            <w:noProof w:val="0"/>
            <w:color w:val="000000" w:themeColor="text1" w:themeTint="FF" w:themeShade="FF"/>
            <w:sz w:val="24"/>
            <w:szCs w:val="24"/>
            <w:lang w:val="en-GB"/>
          </w:rPr>
          <w:t>,</w:t>
        </w:r>
      </w:ins>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2021</w:t>
      </w:r>
      <w:del w:author="Peter Chaplin-Smith" w:date="2025-05-07T23:35:13.193Z" w:id="1547661413">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 xml:space="preserve"> Mar</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Minimising this time spent distracted is a pivotal goal in keeping students focused during revision. My target audience for this project would be those people who struggle with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maintaining</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focus during their revision and those who struggle to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maintain</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focus.</w:t>
      </w:r>
    </w:p>
    <w:p w:rsidR="4E7710F2" w:rsidP="4E7710F2" w:rsidRDefault="4E7710F2" w14:paraId="3588C85C" w14:textId="53BC4C11">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1AC914A5" w:rsidP="4E7710F2" w:rsidRDefault="1AC914A5" w14:paraId="43C576B3" w14:textId="2F21E480">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1"/>
          <w:bCs w:val="1"/>
          <w:i w:val="0"/>
          <w:iCs w:val="0"/>
          <w:caps w:val="0"/>
          <w:smallCaps w:val="0"/>
          <w:noProof w:val="0"/>
          <w:color w:val="000000" w:themeColor="text1" w:themeTint="FF" w:themeShade="FF"/>
          <w:sz w:val="24"/>
          <w:szCs w:val="24"/>
          <w:lang w:val="en-GB"/>
        </w:rPr>
        <w:t>The Problem</w:t>
      </w:r>
    </w:p>
    <w:p w:rsidR="1AC914A5" w:rsidP="4E7710F2" w:rsidRDefault="1AC914A5" w14:paraId="4133DF56" w14:textId="4FC9483E">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0"/>
          <w:bCs w:val="0"/>
          <w:i w:val="0"/>
          <w:iCs w:val="0"/>
          <w:caps w:val="0"/>
          <w:smallCaps w:val="0"/>
          <w:noProof w:val="0"/>
          <w:color w:val="000000" w:themeColor="text1" w:themeTint="FF" w:themeShade="FF"/>
          <w:sz w:val="24"/>
          <w:szCs w:val="24"/>
          <w:lang w:val="en-GB"/>
        </w:rPr>
        <w:t>Focus is a big issue when revising which can be caused by many things such as:</w:t>
      </w:r>
    </w:p>
    <w:p w:rsidR="1AC914A5" w:rsidP="4E7710F2" w:rsidRDefault="1AC914A5" w14:paraId="1EFC125D" w14:textId="5A971E33">
      <w:pPr>
        <w:pStyle w:val="ListParagraph"/>
        <w:numPr>
          <w:ilvl w:val="0"/>
          <w:numId w:val="13"/>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0"/>
          <w:bCs w:val="0"/>
          <w:i w:val="0"/>
          <w:iCs w:val="0"/>
          <w:caps w:val="0"/>
          <w:smallCaps w:val="0"/>
          <w:noProof w:val="0"/>
          <w:color w:val="000000" w:themeColor="text1" w:themeTint="FF" w:themeShade="FF"/>
          <w:sz w:val="24"/>
          <w:szCs w:val="24"/>
          <w:lang w:val="en-GB"/>
        </w:rPr>
        <w:t>Boredom</w:t>
      </w:r>
    </w:p>
    <w:p w:rsidR="1AC914A5" w:rsidP="4E7710F2" w:rsidRDefault="1AC914A5" w14:paraId="5FF015C3" w14:textId="371D6970">
      <w:pPr>
        <w:pStyle w:val="ListParagraph"/>
        <w:numPr>
          <w:ilvl w:val="0"/>
          <w:numId w:val="13"/>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0"/>
          <w:bCs w:val="0"/>
          <w:i w:val="0"/>
          <w:iCs w:val="0"/>
          <w:caps w:val="0"/>
          <w:smallCaps w:val="0"/>
          <w:noProof w:val="0"/>
          <w:color w:val="000000" w:themeColor="text1" w:themeTint="FF" w:themeShade="FF"/>
          <w:sz w:val="24"/>
          <w:szCs w:val="24"/>
          <w:lang w:val="en-GB"/>
        </w:rPr>
        <w:t>Distractions</w:t>
      </w:r>
    </w:p>
    <w:p w:rsidR="1AC914A5" w:rsidP="4E7710F2" w:rsidRDefault="1AC914A5" w14:paraId="1614A430" w14:textId="066CD3D4">
      <w:pPr>
        <w:pStyle w:val="ListParagraph"/>
        <w:numPr>
          <w:ilvl w:val="0"/>
          <w:numId w:val="13"/>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0"/>
          <w:bCs w:val="0"/>
          <w:i w:val="0"/>
          <w:iCs w:val="0"/>
          <w:caps w:val="0"/>
          <w:smallCaps w:val="0"/>
          <w:noProof w:val="0"/>
          <w:color w:val="000000" w:themeColor="text1" w:themeTint="FF" w:themeShade="FF"/>
          <w:sz w:val="24"/>
          <w:szCs w:val="24"/>
          <w:lang w:val="en-GB"/>
        </w:rPr>
        <w:t>Stress</w:t>
      </w:r>
    </w:p>
    <w:p w:rsidR="1AC914A5" w:rsidP="4E7710F2" w:rsidRDefault="1AC914A5" w14:paraId="2B007D1F" w14:textId="365CCFBD">
      <w:pPr>
        <w:pStyle w:val="ListParagraph"/>
        <w:numPr>
          <w:ilvl w:val="0"/>
          <w:numId w:val="13"/>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0"/>
          <w:bCs w:val="0"/>
          <w:i w:val="0"/>
          <w:iCs w:val="0"/>
          <w:caps w:val="0"/>
          <w:smallCaps w:val="0"/>
          <w:noProof w:val="0"/>
          <w:color w:val="000000" w:themeColor="text1" w:themeTint="FF" w:themeShade="FF"/>
          <w:sz w:val="24"/>
          <w:szCs w:val="24"/>
          <w:lang w:val="en-GB"/>
        </w:rPr>
        <w:t>Lack of Interest</w:t>
      </w:r>
    </w:p>
    <w:p w:rsidR="1AC914A5" w:rsidP="4E7710F2" w:rsidRDefault="1AC914A5" w14:paraId="274EED99" w14:textId="5B0EE083">
      <w:pPr>
        <w:pStyle w:val="ListParagraph"/>
        <w:numPr>
          <w:ilvl w:val="0"/>
          <w:numId w:val="13"/>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3EA01E15" w:rsidR="1AC914A5">
        <w:rPr>
          <w:rFonts w:ascii="Calibri" w:hAnsi="Calibri" w:eastAsia="Calibri" w:cs="Calibri"/>
          <w:b w:val="0"/>
          <w:bCs w:val="0"/>
          <w:i w:val="0"/>
          <w:iCs w:val="0"/>
          <w:caps w:val="0"/>
          <w:smallCaps w:val="0"/>
          <w:noProof w:val="0"/>
          <w:color w:val="000000" w:themeColor="text1" w:themeTint="FF" w:themeShade="FF"/>
          <w:sz w:val="24"/>
          <w:szCs w:val="24"/>
          <w:lang w:val="en-GB"/>
        </w:rPr>
        <w:t>Procrastination</w:t>
      </w:r>
    </w:p>
    <w:p w:rsidR="3EA01E15" w:rsidP="3EA01E15" w:rsidRDefault="3EA01E15" w14:paraId="584B1C26" w14:textId="32874FDC">
      <w:pPr>
        <w:pStyle w:val="Normal"/>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1AC914A5" w:rsidP="0C1B79EC" w:rsidRDefault="1AC914A5" w14:paraId="353AAD97" w14:textId="596162DD">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commentRangeStart w:id="1084403316"/>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“Results reveal that 59% of students find their lectures boring half the time and 30% find most or all of their lectures to be boring” </w:t>
      </w:r>
      <w:commentRangeEnd w:id="1084403316"/>
      <w:r>
        <w:rPr>
          <w:rStyle w:val="CommentReference"/>
        </w:rPr>
        <w:commentReference w:id="1084403316"/>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Mann</w:t>
      </w:r>
      <w:del w:author="Peter Chaplin-Smith" w:date="2025-05-07T23:36:43.85Z" w:id="1785056526">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US"/>
          </w:rPr>
          <w:delText xml:space="preserve"> S</w:delText>
        </w:r>
      </w:del>
      <w:ins w:author="Peter Chaplin-Smith" w:date="2025-05-07T23:36:44.381Z" w:id="1742317081">
        <w:r w:rsidRPr="0C1B79EC" w:rsidR="11C50DA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w:t>
        </w:r>
      </w:ins>
      <w:del w:author="Peter Chaplin-Smith" w:date="2025-05-07T23:36:43.85Z" w:id="2094695547">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US"/>
          </w:rPr>
          <w:delText>,</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Robinson</w:t>
      </w:r>
      <w:del w:author="Peter Chaplin-Smith" w:date="2025-05-07T23:36:52.511Z" w:id="1026062759">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US"/>
          </w:rPr>
          <w:delText xml:space="preserve"> A</w:delText>
        </w:r>
      </w:del>
      <w:ins w:author="Peter Chaplin-Smith" w:date="2025-05-07T23:36:53.115Z" w:id="2060382823">
        <w:r w:rsidRPr="0C1B79EC" w:rsidR="057E8647">
          <w:rPr>
            <w:rFonts w:ascii="Calibri" w:hAnsi="Calibri" w:eastAsia="Calibri" w:cs="Calibri"/>
            <w:b w:val="0"/>
            <w:bCs w:val="0"/>
            <w:i w:val="0"/>
            <w:iCs w:val="0"/>
            <w:caps w:val="0"/>
            <w:smallCaps w:val="0"/>
            <w:noProof w:val="0"/>
            <w:color w:val="000000" w:themeColor="text1" w:themeTint="FF" w:themeShade="FF"/>
            <w:sz w:val="24"/>
            <w:szCs w:val="24"/>
            <w:lang w:val="en-US"/>
          </w:rPr>
          <w:t>,</w:t>
        </w:r>
      </w:ins>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del w:author="Peter Chaplin-Smith" w:date="2025-05-07T23:35:07.371Z" w:id="1312517147">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US"/>
          </w:rPr>
          <w:delText xml:space="preserve"> </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2009</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This leads to students self-studying the content which should </w:t>
      </w:r>
      <w:del w:author="Peter Chaplin-Smith" w:date="2025-05-07T23:29:34.897Z" w:id="1092567522">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of</w:delText>
        </w:r>
      </w:del>
      <w:ins w:author="Peter Chaplin-Smith" w:date="2025-05-07T23:29:35.128Z" w:id="388691717">
        <w:r w:rsidRPr="0C1B79EC" w:rsidR="41AA1A77">
          <w:rPr>
            <w:rFonts w:ascii="Calibri" w:hAnsi="Calibri" w:eastAsia="Calibri" w:cs="Calibri"/>
            <w:b w:val="0"/>
            <w:bCs w:val="0"/>
            <w:i w:val="0"/>
            <w:iCs w:val="0"/>
            <w:caps w:val="0"/>
            <w:smallCaps w:val="0"/>
            <w:noProof w:val="0"/>
            <w:color w:val="000000" w:themeColor="text1" w:themeTint="FF" w:themeShade="FF"/>
            <w:sz w:val="24"/>
            <w:szCs w:val="24"/>
            <w:lang w:val="en-GB"/>
          </w:rPr>
          <w:t>have</w:t>
        </w:r>
      </w:ins>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been taught in lectures by themselves often being piled up making it seem much more daunting, dull and disengaging. Often it leads to students wasting their study time being distracted causing poorer academic outcomes as their revision was less effective than they thought. This problem needs to be thoroughly addressed to prevent out youth from falling behind. I aim to create a solution to this problem which tries to tackle the problem of students wasting their study time and keeping them focused on their work during studying.</w:t>
      </w:r>
    </w:p>
    <w:p w:rsidR="1AC914A5" w:rsidP="3EA01E15" w:rsidRDefault="1AC914A5" w14:paraId="08ED59C0" w14:textId="32AD00F2">
      <w:pPr>
        <w:spacing w:before="0" w:beforeAutospacing="off" w:after="0" w:afterAutospacing="off" w:line="240" w:lineRule="auto"/>
        <w:ind/>
        <w:rPr>
          <w:del w:author="Peter Chaplin-Smith" w:date="2025-05-07T23:30:16.153Z" w16du:dateUtc="2025-05-07T23:30:16.153Z" w:id="1054373588"/>
        </w:rPr>
      </w:pPr>
    </w:p>
    <w:p w:rsidR="1AC914A5" w:rsidP="0C1B79EC" w:rsidRDefault="1AC914A5" w14:paraId="55808B7A" w14:textId="0D7396C3">
      <w:pPr>
        <w:pStyle w:val="Normal"/>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GB"/>
        </w:rPr>
      </w:pPr>
      <w:commentRangeStart w:id="64620063"/>
      <w:commentRangeStart w:id="1988972364"/>
      <w:r w:rsidRPr="0C1B79EC" w:rsidR="1AC914A5">
        <w:rPr>
          <w:rFonts w:ascii="Calibri" w:hAnsi="Calibri" w:eastAsia="Calibri" w:cs="Calibri"/>
          <w:b w:val="1"/>
          <w:bCs w:val="1"/>
          <w:i w:val="0"/>
          <w:iCs w:val="0"/>
          <w:caps w:val="0"/>
          <w:smallCaps w:val="0"/>
          <w:noProof w:val="0"/>
          <w:color w:val="000000" w:themeColor="text1" w:themeTint="FF" w:themeShade="FF"/>
          <w:sz w:val="24"/>
          <w:szCs w:val="24"/>
          <w:lang w:val="en-GB"/>
        </w:rPr>
        <w:t>Objectives</w:t>
      </w:r>
      <w:commentRangeEnd w:id="64620063"/>
      <w:r>
        <w:rPr>
          <w:rStyle w:val="CommentReference"/>
        </w:rPr>
        <w:commentReference w:id="64620063"/>
      </w:r>
      <w:commentRangeEnd w:id="1988972364"/>
      <w:r>
        <w:rPr>
          <w:rStyle w:val="CommentReference"/>
        </w:rPr>
        <w:commentReference w:id="1988972364"/>
      </w:r>
    </w:p>
    <w:p w:rsidR="1AC914A5" w:rsidP="3EA01E15" w:rsidRDefault="1AC914A5" w14:paraId="720467E3" w14:textId="398F9B9D">
      <w:pPr>
        <w:pStyle w:val="Normal"/>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3EA01E15" w:rsidR="1AC914A5">
        <w:rPr>
          <w:rFonts w:ascii="Calibri" w:hAnsi="Calibri" w:eastAsia="Calibri" w:cs="Calibri"/>
          <w:b w:val="0"/>
          <w:bCs w:val="0"/>
          <w:i w:val="0"/>
          <w:iCs w:val="0"/>
          <w:caps w:val="0"/>
          <w:smallCaps w:val="0"/>
          <w:noProof w:val="0"/>
          <w:color w:val="000000" w:themeColor="text1" w:themeTint="FF" w:themeShade="FF"/>
          <w:sz w:val="24"/>
          <w:szCs w:val="24"/>
          <w:lang w:val="en-GB"/>
        </w:rPr>
        <w:t>For my solution to be successful it must achieve the following things:</w:t>
      </w:r>
    </w:p>
    <w:p w:rsidR="1AC914A5" w:rsidP="3EA01E15" w:rsidRDefault="1AC914A5" w14:paraId="549ED93D" w14:textId="2AFE100C">
      <w:pPr>
        <w:pStyle w:val="ListParagraph"/>
        <w:numPr>
          <w:ilvl w:val="0"/>
          <w:numId w:val="14"/>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3EA01E15"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Reduce Distractions </w:t>
      </w:r>
    </w:p>
    <w:p w:rsidR="1AC914A5" w:rsidP="3EA01E15" w:rsidRDefault="1AC914A5" w14:paraId="0C52B584" w14:textId="7B852F00">
      <w:pPr>
        <w:pStyle w:val="Normal"/>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3EA01E15" w:rsidR="1AC914A5">
        <w:rPr>
          <w:rFonts w:ascii="Calibri" w:hAnsi="Calibri" w:eastAsia="Calibri" w:cs="Calibri"/>
          <w:b w:val="0"/>
          <w:bCs w:val="0"/>
          <w:i w:val="0"/>
          <w:iCs w:val="0"/>
          <w:caps w:val="0"/>
          <w:smallCaps w:val="0"/>
          <w:noProof w:val="0"/>
          <w:color w:val="000000" w:themeColor="text1" w:themeTint="FF" w:themeShade="FF"/>
          <w:sz w:val="24"/>
          <w:szCs w:val="24"/>
          <w:lang w:val="en-GB"/>
        </w:rPr>
        <w:t>Reducing distractions involves students do not go on their phone when they are studying for non-academic purposes. As if a student is not provided with ways to distract themselves, they will naturally gravitate towards studying and try to engage with the material to entertain themselves. This could be achieved through calling out the user when they unlock their phone asking them if they are going to distract themselves or not acting as a gentle nudge in the right direction creating an observer effect of sorts as when users see the prompt, they may feel a bit guilty about their decision and carry on revising instead of getting distracted.</w:t>
      </w:r>
    </w:p>
    <w:p w:rsidR="1AC914A5" w:rsidP="3EA01E15" w:rsidRDefault="1AC914A5" w14:paraId="43E26809" w14:textId="15DD21F9">
      <w:pPr>
        <w:pStyle w:val="ListParagraph"/>
        <w:numPr>
          <w:ilvl w:val="0"/>
          <w:numId w:val="14"/>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3EA01E15"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Maintain Focus </w:t>
      </w:r>
    </w:p>
    <w:p w:rsidR="1AC914A5" w:rsidP="3EA01E15" w:rsidRDefault="1AC914A5" w14:paraId="0D5A8E1F" w14:textId="2ABB46EC">
      <w:pPr>
        <w:pStyle w:val="Normal"/>
        <w:spacing w:before="0" w:beforeAutospacing="off" w:after="0" w:afterAutospacing="off" w:line="240" w:lineRule="auto"/>
        <w:ind w:left="0" w:right="0" w:hanging="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3EA01E15" w:rsidR="1AC914A5">
        <w:rPr>
          <w:rFonts w:ascii="Calibri" w:hAnsi="Calibri" w:eastAsia="Calibri" w:cs="Calibri"/>
          <w:b w:val="0"/>
          <w:bCs w:val="0"/>
          <w:i w:val="0"/>
          <w:iCs w:val="0"/>
          <w:caps w:val="0"/>
          <w:smallCaps w:val="0"/>
          <w:noProof w:val="0"/>
          <w:color w:val="000000" w:themeColor="text1" w:themeTint="FF" w:themeShade="FF"/>
          <w:sz w:val="24"/>
          <w:szCs w:val="24"/>
          <w:lang w:val="en-GB"/>
        </w:rPr>
        <w:t>Maintaining focus would involve keeping the student engaged with the work even when the work itself is not that engaging (examples including 1000-word writeups or tedious homework questions.) This could be done through using music and white noise to help students not get bored of their work as fast as they would normally meaning that longer sessions of revision with the student being more present on average can happen rather than them being focused for 20 minutes and on their phone for 30.</w:t>
      </w:r>
    </w:p>
    <w:p w:rsidR="1AC914A5" w:rsidP="3EA01E15" w:rsidRDefault="1AC914A5" w14:paraId="353AFEC8" w14:textId="00679366">
      <w:pPr>
        <w:pStyle w:val="ListParagraph"/>
        <w:numPr>
          <w:ilvl w:val="0"/>
          <w:numId w:val="14"/>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3EA01E15"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Ensure Consistent Usage </w:t>
      </w:r>
    </w:p>
    <w:p w:rsidR="1AC914A5" w:rsidP="3EA01E15" w:rsidRDefault="1AC914A5" w14:paraId="31566F66" w14:textId="07DE2C63">
      <w:pPr>
        <w:pStyle w:val="Normal"/>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3EA01E15" w:rsidR="1AC914A5">
        <w:rPr>
          <w:rFonts w:ascii="Calibri" w:hAnsi="Calibri" w:eastAsia="Calibri" w:cs="Calibri"/>
          <w:b w:val="0"/>
          <w:bCs w:val="0"/>
          <w:i w:val="0"/>
          <w:iCs w:val="0"/>
          <w:caps w:val="0"/>
          <w:smallCaps w:val="0"/>
          <w:noProof w:val="0"/>
          <w:color w:val="000000" w:themeColor="text1" w:themeTint="FF" w:themeShade="FF"/>
          <w:sz w:val="24"/>
          <w:szCs w:val="24"/>
          <w:lang w:val="en-GB"/>
        </w:rPr>
        <w:t>If a student is not consistent in their revision and only revises occasionally, it would only seem natural that their academic outcomes will suffer as internalising information and properly learning it requires consistent study rather than night before the exam. This could be done through rewarding the user for logging time every day to the app through completing revision sessions which can be set as a timer of any number of minutes or a stopwatch of how long they have revised for.</w:t>
      </w:r>
    </w:p>
    <w:p w:rsidR="4E7710F2" w:rsidP="4E7710F2" w:rsidRDefault="4E7710F2" w14:paraId="59D56F04" w14:textId="7EFF633B">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1AC914A5" w:rsidP="4E7710F2" w:rsidRDefault="1AC914A5" w14:paraId="7A89718B" w14:textId="104CEC86">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1"/>
          <w:bCs w:val="1"/>
          <w:i w:val="0"/>
          <w:iCs w:val="0"/>
          <w:caps w:val="0"/>
          <w:smallCaps w:val="0"/>
          <w:noProof w:val="0"/>
          <w:color w:val="000000" w:themeColor="text1" w:themeTint="FF" w:themeShade="FF"/>
          <w:sz w:val="24"/>
          <w:szCs w:val="24"/>
          <w:lang w:val="en-GB"/>
        </w:rPr>
        <w:t>Solution Description</w:t>
      </w:r>
    </w:p>
    <w:p w:rsidR="1AC914A5" w:rsidP="0C1B79EC" w:rsidRDefault="1AC914A5" w14:paraId="3501566B" w14:textId="2786DD2E">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This app aims to get people working by using relaxing music to help them stay focused with background noise and stay stimulated during more boring parts of their work. It uses a darker mostly greyscale colour scheme as to not be as eye catching so a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student</w:t>
      </w:r>
      <w:ins w:author="Peter Chaplin-Smith" w:date="2025-05-07T23:33:49.389Z" w:id="870877100">
        <w:r w:rsidRPr="0C1B79EC" w:rsidR="684A8544">
          <w:rPr>
            <w:rFonts w:ascii="Calibri" w:hAnsi="Calibri" w:eastAsia="Calibri" w:cs="Calibri"/>
            <w:b w:val="0"/>
            <w:bCs w:val="0"/>
            <w:i w:val="0"/>
            <w:iCs w:val="0"/>
            <w:caps w:val="0"/>
            <w:smallCaps w:val="0"/>
            <w:noProof w:val="0"/>
            <w:color w:val="000000" w:themeColor="text1" w:themeTint="FF" w:themeShade="FF"/>
            <w:sz w:val="24"/>
            <w:szCs w:val="24"/>
            <w:lang w:val="en-GB"/>
          </w:rPr>
          <w:t>’</w:t>
        </w:r>
      </w:ins>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s</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focus can be maximised on their actual task rather than scrolling through the app, </w:t>
      </w:r>
      <w:commentRangeStart w:id="974803926"/>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“Findings indicate that daily screen time was significantly </w:t>
      </w:r>
      <w:r w:rsidRPr="0C1B79EC" w:rsidR="0259765A">
        <w:rPr>
          <w:rFonts w:ascii="Calibri" w:hAnsi="Calibri" w:eastAsia="Calibri" w:cs="Calibri"/>
          <w:b w:val="0"/>
          <w:bCs w:val="0"/>
          <w:i w:val="0"/>
          <w:iCs w:val="0"/>
          <w:caps w:val="0"/>
          <w:smallCaps w:val="0"/>
          <w:noProof w:val="0"/>
          <w:color w:val="000000" w:themeColor="text1" w:themeTint="FF" w:themeShade="FF"/>
          <w:sz w:val="24"/>
          <w:szCs w:val="24"/>
          <w:lang w:val="en-GB"/>
        </w:rPr>
        <w:t>reduced”</w:t>
      </w:r>
      <w:commentRangeEnd w:id="974803926"/>
      <w:r>
        <w:rPr>
          <w:rStyle w:val="CommentReference"/>
        </w:rPr>
        <w:commentReference w:id="974803926"/>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Dekker</w:t>
      </w:r>
      <w:del w:author="Peter Chaplin-Smith" w:date="2025-05-07T23:36:29.199Z" w:id="220109897">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 xml:space="preserve">, C. </w:delText>
        </w:r>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A.</w:delText>
        </w:r>
      </w:del>
      <w:ins w:author="Peter Chaplin-Smith" w:date="2025-05-07T23:35:44.43Z" w:id="1974699416">
        <w:r w:rsidRPr="0C1B79EC" w:rsidR="27B780E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w:t>
        </w:r>
      </w:ins>
      <w:del w:author="Peter Chaplin-Smith" w:date="2025-05-07T23:35:35.269Z" w:id="682267728">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 &amp;</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Baumgartner</w:t>
      </w:r>
      <w:del w:author="Peter Chaplin-Smith" w:date="2025-05-07T23:36:33.738Z" w:id="551153942">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 S. E.</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del w:author="Peter Chaplin-Smith" w:date="2025-05-07T23:34:58.952Z" w:id="1766516151">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2023</w:t>
      </w:r>
      <w:del w:author="Peter Chaplin-Smith" w:date="2025-05-07T23:35:00.476Z" w:id="113854910">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It will also come with some preinstalled music playlists with relaxing and classical instrumentals as “people prefer non-vocal (i.e. instrumental), calm, and classical music in the background" (</w:t>
      </w:r>
      <w:del w:author="Peter Chaplin-Smith" w:date="2025-05-07T23:36:01.178Z" w:id="1315795078">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 xml:space="preserve">Franziska </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Goltz</w:t>
      </w:r>
      <w:ins w:author="Peter Chaplin-Smith" w:date="2025-05-07T23:35:50.644Z" w:id="1847149188">
        <w:r w:rsidRPr="0C1B79EC" w:rsidR="4B3D355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w:t>
        </w:r>
      </w:ins>
      <w:del w:author="Peter Chaplin-Smith" w:date="2025-05-07T23:35:50.028Z" w:id="1018005711">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w:delText>
        </w:r>
      </w:del>
      <w:del w:author="Peter Chaplin-Smith" w:date="2025-05-07T23:36:10.22Z" w:id="1512501638">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 xml:space="preserve"> Makiko </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Sadakata</w:t>
      </w:r>
      <w:ins w:author="Peter Chaplin-Smith" w:date="2025-05-07T23:35:24.615Z" w:id="1619909869">
        <w:r w:rsidRPr="0C1B79EC" w:rsidR="1BFF6251">
          <w:rPr>
            <w:rFonts w:ascii="Calibri" w:hAnsi="Calibri" w:eastAsia="Calibri" w:cs="Calibri"/>
            <w:b w:val="0"/>
            <w:bCs w:val="0"/>
            <w:i w:val="0"/>
            <w:iCs w:val="0"/>
            <w:caps w:val="0"/>
            <w:smallCaps w:val="0"/>
            <w:noProof w:val="0"/>
            <w:color w:val="000000" w:themeColor="text1" w:themeTint="FF" w:themeShade="FF"/>
            <w:sz w:val="24"/>
            <w:szCs w:val="24"/>
            <w:lang w:val="en-GB"/>
          </w:rPr>
          <w:t>,</w:t>
        </w:r>
      </w:ins>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2021) as well as white noise. Furthermore, </w:t>
      </w:r>
      <w:ins w:author="Peter Chaplin-Smith" w:date="2025-05-07T23:37:39.436Z" w:id="1849210915">
        <w:r w:rsidRPr="0C1B79EC" w:rsidR="503FF021">
          <w:rPr>
            <w:rFonts w:ascii="Calibri" w:hAnsi="Calibri" w:eastAsia="Calibri" w:cs="Calibri"/>
            <w:b w:val="0"/>
            <w:bCs w:val="0"/>
            <w:i w:val="0"/>
            <w:iCs w:val="0"/>
            <w:caps w:val="0"/>
            <w:smallCaps w:val="0"/>
            <w:noProof w:val="0"/>
            <w:color w:val="000000" w:themeColor="text1" w:themeTint="FF" w:themeShade="FF"/>
            <w:sz w:val="24"/>
            <w:szCs w:val="24"/>
            <w:lang w:val="en-GB"/>
          </w:rPr>
          <w:t>i</w:t>
        </w:r>
      </w:ins>
      <w:del w:author="Peter Chaplin-Smith" w:date="2025-05-07T23:37:38.923Z" w:id="1287806832">
        <w:r w:rsidRPr="0C1B79EC" w:rsidDel="1AC914A5">
          <w:rPr>
            <w:rFonts w:ascii="Calibri" w:hAnsi="Calibri" w:eastAsia="Calibri" w:cs="Calibri"/>
            <w:b w:val="0"/>
            <w:bCs w:val="0"/>
            <w:i w:val="0"/>
            <w:iCs w:val="0"/>
            <w:caps w:val="0"/>
            <w:smallCaps w:val="0"/>
            <w:noProof w:val="0"/>
            <w:color w:val="000000" w:themeColor="text1" w:themeTint="FF" w:themeShade="FF"/>
            <w:sz w:val="24"/>
            <w:szCs w:val="24"/>
            <w:lang w:val="en-GB"/>
          </w:rPr>
          <w:delText>I</w:delText>
        </w:r>
      </w:del>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t</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will also support users creating their own custom music playlists with any audio files downloaded onto their device as some students may prefer listening to their own music whilst studying as they find it more relaxing.</w:t>
      </w:r>
    </w:p>
    <w:p w:rsidR="1AC914A5" w:rsidP="3EA01E15" w:rsidRDefault="1AC914A5" w14:paraId="330BC9B9" w14:textId="3E5BF91C">
      <w:pPr>
        <w:spacing w:before="0" w:beforeAutospacing="off" w:after="0" w:afterAutospacing="off" w:line="240" w:lineRule="auto"/>
        <w:ind/>
      </w:pPr>
      <w:r>
        <w:br w:type="page"/>
      </w:r>
    </w:p>
    <w:p w:rsidR="1AC914A5" w:rsidP="3EA01E15" w:rsidRDefault="1AC914A5" w14:paraId="484224C2" w14:textId="0B44A009">
      <w:pPr>
        <w:pStyle w:val="Normal"/>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u w:val="none"/>
          <w:lang w:val="en-GB"/>
        </w:rPr>
      </w:pPr>
      <w:r w:rsidRPr="3EA01E15" w:rsidR="1AC914A5">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GB"/>
        </w:rPr>
        <w:t>Prototype of the app Main Menu</w:t>
      </w:r>
    </w:p>
    <w:p w:rsidR="1AC914A5" w:rsidP="3EA01E15" w:rsidRDefault="1AC914A5" w14:paraId="121C5D25" w14:textId="09FCD4E8">
      <w:pPr>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1AC914A5">
        <w:drawing>
          <wp:inline wp14:editId="0F89E2B5" wp14:anchorId="7622DD5D">
            <wp:extent cx="3638550" cy="5715000"/>
            <wp:effectExtent l="0" t="0" r="0" b="0"/>
            <wp:docPr id="338022960" name="" descr="Picture" title=""/>
            <wp:cNvGraphicFramePr>
              <a:graphicFrameLocks noChangeAspect="1"/>
            </wp:cNvGraphicFramePr>
            <a:graphic>
              <a:graphicData uri="http://schemas.openxmlformats.org/drawingml/2006/picture">
                <pic:pic>
                  <pic:nvPicPr>
                    <pic:cNvPr id="0" name=""/>
                    <pic:cNvPicPr/>
                  </pic:nvPicPr>
                  <pic:blipFill>
                    <a:blip r:embed="Rf6f4f1716ece47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38550" cy="5715000"/>
                    </a:xfrm>
                    <a:prstGeom prst="rect">
                      <a:avLst/>
                    </a:prstGeom>
                  </pic:spPr>
                </pic:pic>
              </a:graphicData>
            </a:graphic>
          </wp:inline>
        </w:drawing>
      </w:r>
    </w:p>
    <w:p w:rsidR="3EA01E15" w:rsidP="74253F11" w:rsidRDefault="3EA01E15" w14:paraId="49A26E3D" w14:textId="4905DFD3">
      <w:pPr>
        <w:pStyle w:val="Normal"/>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7692B2BA" w:rsidP="74253F11" w:rsidRDefault="7692B2BA" w14:paraId="3BE0126A" w14:textId="396FD04D">
      <w:pPr>
        <w:pStyle w:val="Normal"/>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r w:rsidRPr="74253F11" w:rsidR="7692B2B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Testing</w:t>
      </w:r>
    </w:p>
    <w:p w:rsidR="2E20EA3B" w:rsidP="0C1B79EC" w:rsidRDefault="2E20EA3B" w14:paraId="41CC9CD1" w14:textId="10EB323B">
      <w:pPr>
        <w:pStyle w:val="Normal"/>
        <w:suppressLineNumbers w:val="0"/>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commentRangeStart w:id="1964667729"/>
      <w:r w:rsidRPr="0C1B79EC" w:rsidR="2E20EA3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I would test this program by </w:t>
      </w:r>
      <w:r w:rsidRPr="0C1B79EC" w:rsidR="0D041F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sending it out to a smaller focus group of students who would be potential users of the product and ask them to use it as they would normally for 2 weeks.</w:t>
      </w:r>
      <w:commentRangeEnd w:id="1964667729"/>
      <w:r>
        <w:rPr>
          <w:rStyle w:val="CommentReference"/>
        </w:rPr>
        <w:commentReference w:id="1964667729"/>
      </w:r>
      <w:r w:rsidRPr="0C1B79EC" w:rsidR="0D041F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After </w:t>
      </w:r>
      <w:r w:rsidRPr="0C1B79EC" w:rsidR="747B5AD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3 days, 1 week and 2 weeks</w:t>
      </w:r>
      <w:r w:rsidRPr="0C1B79EC" w:rsidR="5BFB82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 would ask the participants their experience of using the </w:t>
      </w:r>
      <w:r w:rsidRPr="0C1B79EC" w:rsidR="72D8ECD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app as well as any praises or criticisms they have of the app. </w:t>
      </w:r>
      <w:r w:rsidRPr="0C1B79EC" w:rsidR="1B7512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Furthermore</w:t>
      </w:r>
      <w:r w:rsidRPr="0C1B79EC" w:rsidR="0A40F3A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C1B79EC" w:rsidR="1B7512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 would also ask for their overall opinion on the app and any other ex</w:t>
      </w:r>
      <w:r w:rsidRPr="0C1B79EC" w:rsidR="255BC2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w:t>
      </w:r>
      <w:r w:rsidRPr="0C1B79EC" w:rsidR="1B7512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ra things they believe would </w:t>
      </w:r>
      <w:r w:rsidRPr="0C1B79EC" w:rsidR="20CDAB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improve</w:t>
      </w:r>
      <w:r w:rsidRPr="0C1B79EC" w:rsidR="1B7512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 experience.</w:t>
      </w:r>
      <w:r w:rsidRPr="0C1B79EC" w:rsidR="435C9D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Throughout, the </w:t>
      </w:r>
      <w:r w:rsidRPr="0C1B79EC" w:rsidR="44ED24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period</w:t>
      </w:r>
      <w:r w:rsidRPr="0C1B79EC" w:rsidR="435C9D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updates would be pushed implementing the suggested feedback</w:t>
      </w:r>
      <w:r w:rsidRPr="0C1B79EC" w:rsidR="6257E1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based on the surveys on day 3 and 7</w:t>
      </w:r>
      <w:del w:author="Peter Chaplin-Smith" w:date="2025-05-07T23:42:00.73Z" w:id="2115653767">
        <w:r w:rsidRPr="0C1B79EC" w:rsidDel="6257E1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delText xml:space="preserve"> </w:delText>
        </w:r>
        <w:r w:rsidRPr="0C1B79EC" w:rsidDel="6257E1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delText>in order</w:delText>
        </w:r>
      </w:del>
      <w:r w:rsidRPr="0C1B79EC" w:rsidR="6257E1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to</w:t>
      </w:r>
      <w:r w:rsidRPr="0C1B79EC" w:rsidR="6257E1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save time and resources having to organise another group to ask on opinions on t</w:t>
      </w:r>
      <w:r w:rsidRPr="0C1B79EC" w:rsidR="7E1E94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he implementations of the features.</w:t>
      </w:r>
    </w:p>
    <w:p w:rsidR="74253F11" w:rsidP="74253F11" w:rsidRDefault="74253F11" w14:paraId="4C2418B3" w14:textId="3C1D0A79">
      <w:pPr>
        <w:pStyle w:val="Normal"/>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74253F11" w:rsidRDefault="74253F11" w14:paraId="3F2A7ECD" w14:textId="0298DA1E">
      <w:r>
        <w:br w:type="page"/>
      </w:r>
    </w:p>
    <w:p w:rsidR="1AC914A5" w:rsidP="4E7710F2" w:rsidRDefault="1AC914A5" w14:paraId="1574BA81" w14:textId="0F664039">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4E7710F2" w:rsidR="1AC914A5">
        <w:rPr>
          <w:rFonts w:ascii="Calibri" w:hAnsi="Calibri" w:eastAsia="Calibri" w:cs="Calibri"/>
          <w:b w:val="1"/>
          <w:bCs w:val="1"/>
          <w:i w:val="0"/>
          <w:iCs w:val="0"/>
          <w:caps w:val="0"/>
          <w:smallCaps w:val="0"/>
          <w:noProof w:val="0"/>
          <w:color w:val="000000" w:themeColor="text1" w:themeTint="FF" w:themeShade="FF"/>
          <w:sz w:val="24"/>
          <w:szCs w:val="24"/>
          <w:lang w:val="en-GB"/>
        </w:rPr>
        <w:t>Bibliography/reference List</w:t>
      </w:r>
    </w:p>
    <w:p w:rsidR="1AC914A5" w:rsidP="0C1B79EC" w:rsidRDefault="1AC914A5" w14:paraId="505B5731" w14:textId="2B3A7854">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Franziska Goltz, Makiko Sadakata 2021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Do</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 listen to music while studying? A portrait of how people use music to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optimize</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their cognitive performance, </w:t>
      </w:r>
      <w:commentRangeStart w:id="976178523"/>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Acta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Psychologica</w:t>
      </w:r>
      <w:commentRangeEnd w:id="976178523"/>
      <w:r>
        <w:rPr>
          <w:rStyle w:val="CommentReference"/>
        </w:rPr>
        <w:commentReference w:id="976178523"/>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commentRangeStart w:id="632610825"/>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Volume </w:t>
      </w:r>
      <w:commentRangeEnd w:id="632610825"/>
      <w:r>
        <w:rPr>
          <w:rStyle w:val="CommentReference"/>
        </w:rPr>
        <w:commentReference w:id="632610825"/>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220,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2021, 103417, ISSN 0001-6918</w:t>
      </w:r>
    </w:p>
    <w:p w:rsidR="1AC914A5" w:rsidP="0C1B79EC" w:rsidRDefault="1AC914A5" w14:paraId="217471E4" w14:textId="12C2923E">
      <w:pPr>
        <w:spacing w:after="0" w:line="240" w:lineRule="auto"/>
        <w:rPr>
          <w:ins w:author="Peter Chaplin-Smith" w:date="2025-05-07T23:25:23.65Z" w16du:dateUtc="2025-05-07T23:25:23.65Z" w:id="1155195227"/>
          <w:rFonts w:ascii="Calibri" w:hAnsi="Calibri" w:eastAsia="Calibri" w:cs="Calibri"/>
          <w:b w:val="0"/>
          <w:bCs w:val="0"/>
          <w:i w:val="0"/>
          <w:iCs w:val="0"/>
          <w:caps w:val="0"/>
          <w:smallCaps w:val="0"/>
          <w:noProof w:val="0"/>
          <w:color w:val="FF0000"/>
          <w:sz w:val="24"/>
          <w:szCs w:val="24"/>
          <w:lang w:val="en-GB"/>
        </w:rPr>
      </w:pPr>
      <w:hyperlink r:id="R585d45f1221a4b9e">
        <w:r w:rsidRPr="0C1B79EC" w:rsidR="1AC914A5">
          <w:rPr>
            <w:rStyle w:val="Hyperlink"/>
            <w:rFonts w:ascii="Calibri" w:hAnsi="Calibri" w:eastAsia="Calibri" w:cs="Calibri"/>
            <w:b w:val="0"/>
            <w:bCs w:val="0"/>
            <w:i w:val="0"/>
            <w:iCs w:val="0"/>
            <w:caps w:val="0"/>
            <w:smallCaps w:val="0"/>
            <w:strike w:val="0"/>
            <w:dstrike w:val="0"/>
            <w:noProof w:val="0"/>
            <w:sz w:val="24"/>
            <w:szCs w:val="24"/>
            <w:lang w:val="de-DE"/>
          </w:rPr>
          <w:t>https://doi.org/10.1016/j.actpsy.2021.103417</w:t>
        </w:r>
      </w:hyperlink>
    </w:p>
    <w:p w:rsidR="0C1B79EC" w:rsidP="0C1B79EC" w:rsidRDefault="0C1B79EC" w14:paraId="615E153C" w14:textId="56111576">
      <w:pPr>
        <w:spacing w:after="0" w:line="240" w:lineRule="auto"/>
        <w:rPr>
          <w:rFonts w:ascii="Calibri" w:hAnsi="Calibri" w:eastAsia="Calibri" w:cs="Calibri"/>
          <w:b w:val="0"/>
          <w:bCs w:val="0"/>
          <w:i w:val="0"/>
          <w:iCs w:val="0"/>
          <w:caps w:val="0"/>
          <w:smallCaps w:val="0"/>
          <w:strike w:val="0"/>
          <w:dstrike w:val="0"/>
          <w:noProof w:val="0"/>
          <w:sz w:val="24"/>
          <w:szCs w:val="24"/>
          <w:lang w:val="de-DE"/>
        </w:rPr>
      </w:pPr>
    </w:p>
    <w:p w:rsidR="1AC914A5" w:rsidP="0C1B79EC" w:rsidRDefault="1AC914A5" w14:paraId="54FC315D" w14:textId="5F2B049B">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Walck</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-Shannon EM,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Rowell</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SF, Frey RF.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To</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What</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Extent</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Do Study Habits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Relate</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to</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Performance? </w:t>
      </w:r>
      <w:commentRangeStart w:id="1043173579"/>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CBE Life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Sci</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Educ</w:t>
      </w:r>
      <w:commentRangeEnd w:id="1043173579"/>
      <w:r>
        <w:rPr>
          <w:rStyle w:val="CommentReference"/>
        </w:rPr>
        <w:commentReference w:id="1043173579"/>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2021 Mar</w:t>
      </w:r>
    </w:p>
    <w:p w:rsidR="1AC914A5" w:rsidP="0C1B79EC" w:rsidRDefault="1AC914A5" w14:paraId="72D58CEB" w14:textId="1DD15071">
      <w:pPr>
        <w:spacing w:after="0" w:line="240" w:lineRule="auto"/>
        <w:rPr>
          <w:ins w:author="Peter Chaplin-Smith" w:date="2025-05-07T23:42:10.503Z" w16du:dateUtc="2025-05-07T23:42:10.503Z" w:id="1882162746"/>
          <w:rFonts w:ascii="Calibri" w:hAnsi="Calibri" w:eastAsia="Calibri" w:cs="Calibri"/>
          <w:b w:val="0"/>
          <w:bCs w:val="0"/>
          <w:i w:val="0"/>
          <w:iCs w:val="0"/>
          <w:caps w:val="0"/>
          <w:smallCaps w:val="0"/>
          <w:noProof w:val="0"/>
          <w:color w:val="000000" w:themeColor="text1" w:themeTint="FF" w:themeShade="FF"/>
          <w:sz w:val="24"/>
          <w:szCs w:val="24"/>
          <w:lang w:val="en-GB"/>
        </w:rPr>
      </w:pPr>
      <w:hyperlink r:id="Rb0b61e9619d14b91">
        <w:r w:rsidRPr="0C1B79EC" w:rsidR="1AC914A5">
          <w:rPr>
            <w:rStyle w:val="Hyperlink"/>
            <w:rFonts w:ascii="Calibri" w:hAnsi="Calibri" w:eastAsia="Calibri" w:cs="Calibri"/>
            <w:b w:val="0"/>
            <w:bCs w:val="0"/>
            <w:i w:val="0"/>
            <w:iCs w:val="0"/>
            <w:caps w:val="0"/>
            <w:smallCaps w:val="0"/>
            <w:strike w:val="0"/>
            <w:dstrike w:val="0"/>
            <w:noProof w:val="0"/>
            <w:sz w:val="24"/>
            <w:szCs w:val="24"/>
            <w:lang w:val="de-DE"/>
          </w:rPr>
          <w:t>https://pmc.ncbi.nlm.nih.gov/articles/PMC8108503/</w:t>
        </w:r>
      </w:hyperlink>
    </w:p>
    <w:p w:rsidR="0C1B79EC" w:rsidP="0C1B79EC" w:rsidRDefault="0C1B79EC" w14:paraId="232A5B49" w14:textId="5B574133">
      <w:pPr>
        <w:spacing w:after="0" w:line="240" w:lineRule="auto"/>
        <w:rPr>
          <w:rFonts w:ascii="Calibri" w:hAnsi="Calibri" w:eastAsia="Calibri" w:cs="Calibri"/>
          <w:b w:val="0"/>
          <w:bCs w:val="0"/>
          <w:i w:val="0"/>
          <w:iCs w:val="0"/>
          <w:caps w:val="0"/>
          <w:smallCaps w:val="0"/>
          <w:strike w:val="0"/>
          <w:dstrike w:val="0"/>
          <w:noProof w:val="0"/>
          <w:sz w:val="24"/>
          <w:szCs w:val="24"/>
          <w:lang w:val="de-DE"/>
        </w:rPr>
      </w:pPr>
    </w:p>
    <w:p w:rsidR="1AC914A5" w:rsidP="0C1B79EC" w:rsidRDefault="1AC914A5" w14:paraId="1F61EB1A" w14:textId="0A7A332F">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Mann S, Robinson A. Boredom in the lecture theatre: An investigation into the contributors,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moderators</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outcomes of boredom amongst university students. </w:t>
      </w:r>
      <w:commentRangeStart w:id="176134280"/>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British Educational Research Journal</w:t>
      </w:r>
      <w:commentRangeEnd w:id="176134280"/>
      <w:r>
        <w:rPr>
          <w:rStyle w:val="CommentReference"/>
        </w:rPr>
        <w:commentReference w:id="176134280"/>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en-US"/>
        </w:rPr>
        <w:t>. 2009</w:t>
      </w:r>
    </w:p>
    <w:p w:rsidR="1AC914A5" w:rsidP="4E7710F2" w:rsidRDefault="1AC914A5" w14:paraId="7FC2C552" w14:textId="20247B7E">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hyperlink r:id="R4468e9a5e15d45bb">
        <w:r w:rsidRPr="4E7710F2" w:rsidR="1AC914A5">
          <w:rPr>
            <w:rStyle w:val="Hyperlink"/>
            <w:rFonts w:ascii="Calibri" w:hAnsi="Calibri" w:eastAsia="Calibri" w:cs="Calibri"/>
            <w:b w:val="0"/>
            <w:bCs w:val="0"/>
            <w:i w:val="0"/>
            <w:iCs w:val="0"/>
            <w:caps w:val="0"/>
            <w:smallCaps w:val="0"/>
            <w:strike w:val="0"/>
            <w:dstrike w:val="0"/>
            <w:noProof w:val="0"/>
            <w:sz w:val="24"/>
            <w:szCs w:val="24"/>
            <w:lang w:val="de-DE"/>
          </w:rPr>
          <w:t>https://bera-journals.onlinelibrary.wiley.com/doi/10.1080/01411920802042911</w:t>
        </w:r>
      </w:hyperlink>
    </w:p>
    <w:p w:rsidR="4E7710F2" w:rsidP="4E7710F2" w:rsidRDefault="4E7710F2" w14:paraId="4155915A" w14:textId="52AB5ED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1AC914A5" w:rsidP="0C1B79EC" w:rsidRDefault="1AC914A5" w14:paraId="4D5B7B07" w14:textId="3CEB776A">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Dekker, C. A., &amp; Baumgartner, S. E. (2023).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Is</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life</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brighter</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when</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your</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phone</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is</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not? The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efficacy</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of a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grayscale</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smartphone</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intervention</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addressing</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digital well-</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being</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commentRangeStart w:id="616370092"/>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Mobile Media &amp; Communication</w:t>
      </w:r>
      <w:commentRangeEnd w:id="616370092"/>
      <w:r>
        <w:rPr>
          <w:rStyle w:val="CommentReference"/>
        </w:rPr>
        <w:commentReference w:id="616370092"/>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12(3), 688-708.</w:t>
      </w:r>
    </w:p>
    <w:p w:rsidR="1AC914A5" w:rsidP="4E7710F2" w:rsidRDefault="1AC914A5" w14:paraId="763200D5" w14:textId="23639EAF">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hyperlink r:id="R6356982f10f6425e">
        <w:r w:rsidRPr="4E7710F2" w:rsidR="1AC914A5">
          <w:rPr>
            <w:rStyle w:val="Hyperlink"/>
            <w:rFonts w:ascii="Calibri" w:hAnsi="Calibri" w:eastAsia="Calibri" w:cs="Calibri"/>
            <w:b w:val="0"/>
            <w:bCs w:val="0"/>
            <w:i w:val="0"/>
            <w:iCs w:val="0"/>
            <w:caps w:val="0"/>
            <w:smallCaps w:val="0"/>
            <w:noProof w:val="0"/>
            <w:sz w:val="24"/>
            <w:szCs w:val="24"/>
            <w:lang w:val="de-DE"/>
          </w:rPr>
          <w:t>https://doi.org/10.1177/20501579231212062</w:t>
        </w:r>
      </w:hyperlink>
    </w:p>
    <w:p w:rsidR="1AC914A5" w:rsidP="0C1B79EC" w:rsidRDefault="1AC914A5" w14:paraId="4D924FCB" w14:textId="04F2285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commentRangeStart w:id="300856976"/>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(Original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work</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published</w:t>
      </w:r>
      <w:r w:rsidRPr="0C1B79EC" w:rsidR="1AC914A5">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2024)</w:t>
      </w:r>
      <w:commentRangeEnd w:id="300856976"/>
      <w:r>
        <w:rPr>
          <w:rStyle w:val="CommentReference"/>
        </w:rPr>
        <w:commentReference w:id="300856976"/>
      </w:r>
    </w:p>
    <w:p w:rsidR="4E7710F2" w:rsidP="4E7710F2" w:rsidRDefault="4E7710F2" w14:paraId="1F59C063" w14:textId="3FEA9845">
      <w:pPr>
        <w:rPr>
          <w:rFonts w:ascii="Calibri" w:hAnsi="Calibri" w:eastAsia="Calibri" w:cs="" w:asciiTheme="minorAscii" w:hAnsiTheme="minorAscii" w:cstheme="minorBidi"/>
          <w:b w:val="1"/>
          <w:bCs w:val="1"/>
          <w:sz w:val="24"/>
          <w:szCs w:val="24"/>
        </w:rPr>
      </w:pPr>
    </w:p>
    <w:p w:rsidRPr="0026413B" w:rsidR="004F40F1" w:rsidP="74253F11" w:rsidRDefault="004F40F1" w14:paraId="322C4A5D" w14:textId="457C2D7F">
      <w:pPr>
        <w:pStyle w:val="Normal"/>
        <w:rPr>
          <w:rFonts w:ascii="Calibri" w:hAnsi="Calibri" w:eastAsia="Calibri" w:cs="Calibri" w:asciiTheme="minorAscii" w:hAnsiTheme="minorAscii" w:cstheme="minorAscii"/>
          <w:color w:val="FF0000"/>
          <w:kern w:val="2"/>
          <w:sz w:val="24"/>
          <w:szCs w:val="24"/>
        </w:rPr>
      </w:pPr>
    </w:p>
    <w:tbl>
      <w:tblPr>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268"/>
        <w:gridCol w:w="7088"/>
      </w:tblGrid>
      <w:tr w:rsidRPr="00343E4C" w:rsidR="004F40F1" w:rsidTr="74E54532" w14:paraId="54CAED07" w14:textId="77777777">
        <w:trPr>
          <w:trHeight w:val="217"/>
        </w:trPr>
        <w:tc>
          <w:tcPr>
            <w:tcW w:w="9356" w:type="dxa"/>
            <w:gridSpan w:val="2"/>
            <w:shd w:val="clear" w:color="auto" w:fill="BDD6EE" w:themeFill="accent5" w:themeFillTint="66"/>
            <w:tcMar/>
          </w:tcPr>
          <w:p w:rsidRPr="00343E4C" w:rsidR="004F40F1" w:rsidP="003728BE" w:rsidRDefault="004F40F1" w14:paraId="5CFC4409" w14:textId="77777777">
            <w:pPr>
              <w:rPr>
                <w:rFonts w:eastAsia="Calibri" w:asciiTheme="minorHAnsi" w:hAnsiTheme="minorHAnsi" w:cstheme="minorHAnsi"/>
                <w:b/>
                <w:bCs/>
                <w:kern w:val="2"/>
                <w:sz w:val="24"/>
                <w:szCs w:val="24"/>
              </w:rPr>
            </w:pPr>
            <w:r w:rsidRPr="00343E4C">
              <w:rPr>
                <w:rFonts w:eastAsia="Calibri" w:asciiTheme="minorHAnsi" w:hAnsiTheme="minorHAnsi" w:cstheme="minorHAnsi"/>
                <w:b/>
                <w:bCs/>
                <w:kern w:val="2"/>
                <w:sz w:val="24"/>
                <w:szCs w:val="24"/>
              </w:rPr>
              <w:t>Feedback</w:t>
            </w:r>
          </w:p>
        </w:tc>
      </w:tr>
      <w:tr w:rsidRPr="0026413B" w:rsidR="004F40F1" w:rsidTr="74E54532" w14:paraId="53525F2A" w14:textId="77777777">
        <w:tc>
          <w:tcPr>
            <w:tcW w:w="2268" w:type="dxa"/>
            <w:shd w:val="clear" w:color="auto" w:fill="auto"/>
            <w:tcMar/>
          </w:tcPr>
          <w:p w:rsidRPr="00172BC7" w:rsidR="004F40F1" w:rsidP="003728BE" w:rsidRDefault="004F40F1" w14:paraId="07F404A1" w14:textId="77777777">
            <w:pPr>
              <w:rPr>
                <w:rFonts w:eastAsia="Calibri" w:asciiTheme="minorHAnsi" w:hAnsiTheme="minorHAnsi" w:cstheme="minorHAnsi"/>
                <w:b/>
                <w:bCs/>
                <w:kern w:val="2"/>
                <w:sz w:val="24"/>
                <w:szCs w:val="24"/>
              </w:rPr>
            </w:pPr>
            <w:r w:rsidRPr="00172BC7">
              <w:rPr>
                <w:rFonts w:asciiTheme="minorHAnsi" w:hAnsiTheme="minorHAnsi" w:cstheme="minorHAnsi"/>
                <w:b/>
                <w:bCs/>
                <w:sz w:val="24"/>
                <w:szCs w:val="24"/>
              </w:rPr>
              <w:t>Academic Skills</w:t>
            </w:r>
          </w:p>
        </w:tc>
        <w:tc>
          <w:tcPr>
            <w:tcW w:w="7088" w:type="dxa"/>
            <w:shd w:val="clear" w:color="auto" w:fill="auto"/>
            <w:tcMar/>
          </w:tcPr>
          <w:p w:rsidRPr="0026413B" w:rsidR="004F40F1" w:rsidP="27209D96" w:rsidRDefault="004F40F1" w14:paraId="37625B39" w14:textId="0FAF67CB">
            <w:pPr>
              <w:rPr>
                <w:rFonts w:ascii="Calibri" w:hAnsi="Calibri" w:eastAsia="Calibri" w:cs="Calibri" w:asciiTheme="minorAscii" w:hAnsiTheme="minorAscii" w:cstheme="minorAscii"/>
                <w:kern w:val="2"/>
                <w:sz w:val="24"/>
                <w:szCs w:val="24"/>
              </w:rPr>
            </w:pPr>
            <w:r w:rsidRPr="74E54532" w:rsidR="43D2028B">
              <w:rPr>
                <w:rFonts w:ascii="Calibri" w:hAnsi="Calibri" w:eastAsia="Calibri" w:cs="Calibri" w:asciiTheme="minorAscii" w:hAnsiTheme="minorAscii" w:cstheme="minorAscii"/>
                <w:sz w:val="24"/>
                <w:szCs w:val="24"/>
              </w:rPr>
              <w:t xml:space="preserve">You have a nice </w:t>
            </w:r>
            <w:r w:rsidRPr="74E54532" w:rsidR="43D2028B">
              <w:rPr>
                <w:rFonts w:ascii="Calibri" w:hAnsi="Calibri" w:eastAsia="Calibri" w:cs="Calibri" w:asciiTheme="minorAscii" w:hAnsiTheme="minorAscii" w:cstheme="minorAscii"/>
                <w:sz w:val="24"/>
                <w:szCs w:val="24"/>
              </w:rPr>
              <w:t>idea,</w:t>
            </w:r>
            <w:r w:rsidRPr="74E54532" w:rsidR="43D2028B">
              <w:rPr>
                <w:rFonts w:ascii="Calibri" w:hAnsi="Calibri" w:eastAsia="Calibri" w:cs="Calibri" w:asciiTheme="minorAscii" w:hAnsiTheme="minorAscii" w:cstheme="minorAscii"/>
                <w:sz w:val="24"/>
                <w:szCs w:val="24"/>
              </w:rPr>
              <w:t xml:space="preserve"> and your report is structured well.</w:t>
            </w:r>
          </w:p>
        </w:tc>
      </w:tr>
      <w:tr w:rsidRPr="0026413B" w:rsidR="004F40F1" w:rsidTr="74E54532" w14:paraId="2C5DA62F" w14:textId="77777777">
        <w:tc>
          <w:tcPr>
            <w:tcW w:w="2268" w:type="dxa"/>
            <w:shd w:val="clear" w:color="auto" w:fill="auto"/>
            <w:tcMar/>
          </w:tcPr>
          <w:p w:rsidRPr="00343E4C" w:rsidR="004F40F1" w:rsidP="003728BE" w:rsidRDefault="004F40F1" w14:paraId="1A19B6B6" w14:textId="77777777">
            <w:pPr>
              <w:rPr>
                <w:rFonts w:eastAsia="Calibri" w:asciiTheme="minorHAnsi" w:hAnsiTheme="minorHAnsi" w:cstheme="minorHAnsi"/>
                <w:kern w:val="2"/>
                <w:sz w:val="24"/>
                <w:szCs w:val="24"/>
              </w:rPr>
            </w:pPr>
            <w:r w:rsidRPr="00343E4C">
              <w:rPr>
                <w:rStyle w:val="normaltextrun"/>
                <w:rFonts w:asciiTheme="minorHAnsi" w:hAnsiTheme="minorHAnsi" w:cstheme="minorHAnsi"/>
                <w:b/>
                <w:bCs/>
                <w:color w:val="000000"/>
                <w:sz w:val="24"/>
                <w:szCs w:val="24"/>
                <w:bdr w:val="none" w:color="auto" w:sz="0" w:space="0" w:frame="1"/>
              </w:rPr>
              <w:t xml:space="preserve">Critical </w:t>
            </w:r>
            <w:r>
              <w:rPr>
                <w:rStyle w:val="normaltextrun"/>
                <w:rFonts w:asciiTheme="minorHAnsi" w:hAnsiTheme="minorHAnsi" w:cstheme="minorHAnsi"/>
                <w:b/>
                <w:bCs/>
                <w:color w:val="000000"/>
                <w:sz w:val="24"/>
                <w:szCs w:val="24"/>
                <w:bdr w:val="none" w:color="auto" w:sz="0" w:space="0" w:frame="1"/>
              </w:rPr>
              <w:t>Analysis</w:t>
            </w:r>
          </w:p>
        </w:tc>
        <w:tc>
          <w:tcPr>
            <w:tcW w:w="7088" w:type="dxa"/>
            <w:shd w:val="clear" w:color="auto" w:fill="auto"/>
            <w:tcMar/>
          </w:tcPr>
          <w:p w:rsidRPr="0026413B" w:rsidR="004F40F1" w:rsidP="74E54532" w:rsidRDefault="004F40F1" w14:paraId="67831F89" w14:textId="75A20875">
            <w:pPr>
              <w:rPr>
                <w:rFonts w:ascii="Calibri" w:hAnsi="Calibri" w:eastAsia="Calibri" w:cs="Calibri" w:asciiTheme="minorAscii" w:hAnsiTheme="minorAscii" w:cstheme="minorAscii"/>
                <w:kern w:val="2"/>
                <w:sz w:val="24"/>
                <w:szCs w:val="24"/>
              </w:rPr>
            </w:pPr>
            <w:r w:rsidRPr="74E54532" w:rsidR="5A22CBCF">
              <w:rPr>
                <w:rFonts w:ascii="Calibri" w:hAnsi="Calibri" w:eastAsia="Calibri" w:cs="Calibri" w:asciiTheme="minorAscii" w:hAnsiTheme="minorAscii" w:cstheme="minorAscii"/>
                <w:sz w:val="24"/>
                <w:szCs w:val="24"/>
              </w:rPr>
              <w:t xml:space="preserve">You have </w:t>
            </w:r>
            <w:r w:rsidRPr="74E54532" w:rsidR="5A22CBCF">
              <w:rPr>
                <w:rFonts w:ascii="Calibri" w:hAnsi="Calibri" w:eastAsia="Calibri" w:cs="Calibri" w:asciiTheme="minorAscii" w:hAnsiTheme="minorAscii" w:cstheme="minorAscii"/>
                <w:sz w:val="24"/>
                <w:szCs w:val="24"/>
              </w:rPr>
              <w:t>identified</w:t>
            </w:r>
            <w:r w:rsidRPr="74E54532" w:rsidR="5A22CBCF">
              <w:rPr>
                <w:rFonts w:ascii="Calibri" w:hAnsi="Calibri" w:eastAsia="Calibri" w:cs="Calibri" w:asciiTheme="minorAscii" w:hAnsiTheme="minorAscii" w:cstheme="minorAscii"/>
                <w:sz w:val="24"/>
                <w:szCs w:val="24"/>
              </w:rPr>
              <w:t xml:space="preserve"> a core problem students face when studying and a solution, both backed up by research.</w:t>
            </w:r>
          </w:p>
        </w:tc>
      </w:tr>
      <w:tr w:rsidRPr="0026413B" w:rsidR="004F40F1" w:rsidTr="74E54532" w14:paraId="1E71E6E8" w14:textId="77777777">
        <w:tc>
          <w:tcPr>
            <w:tcW w:w="2268" w:type="dxa"/>
            <w:shd w:val="clear" w:color="auto" w:fill="auto"/>
            <w:tcMar/>
          </w:tcPr>
          <w:p w:rsidRPr="00343E4C" w:rsidR="004F40F1" w:rsidP="003728BE" w:rsidRDefault="004F40F1" w14:paraId="1FBD23A1" w14:textId="77777777">
            <w:pPr>
              <w:rPr>
                <w:rFonts w:eastAsia="Calibri" w:asciiTheme="minorHAnsi" w:hAnsiTheme="minorHAnsi" w:cstheme="minorHAnsi"/>
                <w:kern w:val="2"/>
                <w:sz w:val="24"/>
                <w:szCs w:val="24"/>
              </w:rPr>
            </w:pPr>
            <w:r>
              <w:rPr>
                <w:rStyle w:val="normaltextrun"/>
                <w:rFonts w:asciiTheme="minorHAnsi" w:hAnsiTheme="minorHAnsi" w:cstheme="minorHAnsi"/>
                <w:b/>
                <w:bCs/>
                <w:color w:val="000000"/>
                <w:sz w:val="24"/>
                <w:szCs w:val="24"/>
                <w:bdr w:val="none" w:color="auto" w:sz="0" w:space="0" w:frame="1"/>
              </w:rPr>
              <w:t>Academic Writing</w:t>
            </w:r>
          </w:p>
        </w:tc>
        <w:tc>
          <w:tcPr>
            <w:tcW w:w="7088" w:type="dxa"/>
            <w:shd w:val="clear" w:color="auto" w:fill="auto"/>
            <w:tcMar/>
          </w:tcPr>
          <w:p w:rsidRPr="0026413B" w:rsidR="004F40F1" w:rsidP="74E54532" w:rsidRDefault="004F40F1" w14:paraId="360CA710" w14:textId="4CFB7228">
            <w:pPr>
              <w:rPr>
                <w:rFonts w:ascii="Calibri" w:hAnsi="Calibri" w:eastAsia="Calibri" w:cs="Calibri" w:asciiTheme="minorAscii" w:hAnsiTheme="minorAscii" w:cstheme="minorAscii"/>
                <w:kern w:val="2"/>
                <w:sz w:val="24"/>
                <w:szCs w:val="24"/>
              </w:rPr>
            </w:pPr>
            <w:r w:rsidRPr="74E54532" w:rsidR="5CB00752">
              <w:rPr>
                <w:rFonts w:ascii="Calibri" w:hAnsi="Calibri" w:eastAsia="Calibri" w:cs="Calibri" w:asciiTheme="minorAscii" w:hAnsiTheme="minorAscii" w:cstheme="minorAscii"/>
                <w:sz w:val="24"/>
                <w:szCs w:val="24"/>
              </w:rPr>
              <w:t xml:space="preserve">Your writing is good, but it could be more concise. When </w:t>
            </w:r>
            <w:r w:rsidRPr="74E54532" w:rsidR="5CB00752">
              <w:rPr>
                <w:rFonts w:ascii="Calibri" w:hAnsi="Calibri" w:eastAsia="Calibri" w:cs="Calibri" w:asciiTheme="minorAscii" w:hAnsiTheme="minorAscii" w:cstheme="minorAscii"/>
                <w:sz w:val="24"/>
                <w:szCs w:val="24"/>
              </w:rPr>
              <w:t>you’re</w:t>
            </w:r>
            <w:r w:rsidRPr="74E54532" w:rsidR="5CB00752">
              <w:rPr>
                <w:rFonts w:ascii="Calibri" w:hAnsi="Calibri" w:eastAsia="Calibri" w:cs="Calibri" w:asciiTheme="minorAscii" w:hAnsiTheme="minorAscii" w:cstheme="minorAscii"/>
                <w:sz w:val="24"/>
                <w:szCs w:val="24"/>
              </w:rPr>
              <w:t xml:space="preserve"> </w:t>
            </w:r>
            <w:r w:rsidRPr="74E54532" w:rsidR="5CB00752">
              <w:rPr>
                <w:rFonts w:ascii="Calibri" w:hAnsi="Calibri" w:eastAsia="Calibri" w:cs="Calibri" w:asciiTheme="minorAscii" w:hAnsiTheme="minorAscii" w:cstheme="minorAscii"/>
                <w:sz w:val="24"/>
                <w:szCs w:val="24"/>
              </w:rPr>
              <w:t>writing</w:t>
            </w:r>
            <w:r w:rsidRPr="74E54532" w:rsidR="5CB00752">
              <w:rPr>
                <w:rFonts w:ascii="Calibri" w:hAnsi="Calibri" w:eastAsia="Calibri" w:cs="Calibri" w:asciiTheme="minorAscii" w:hAnsiTheme="minorAscii" w:cstheme="minorAscii"/>
                <w:sz w:val="24"/>
                <w:szCs w:val="24"/>
              </w:rPr>
              <w:t xml:space="preserve"> reports at university it is important to keep your writing concise, especially as </w:t>
            </w:r>
            <w:r w:rsidRPr="74E54532" w:rsidR="5CB00752">
              <w:rPr>
                <w:rFonts w:ascii="Calibri" w:hAnsi="Calibri" w:eastAsia="Calibri" w:cs="Calibri" w:asciiTheme="minorAscii" w:hAnsiTheme="minorAscii" w:cstheme="minorAscii"/>
                <w:sz w:val="24"/>
                <w:szCs w:val="24"/>
              </w:rPr>
              <w:t>you’ll</w:t>
            </w:r>
            <w:r w:rsidRPr="74E54532" w:rsidR="5CB00752">
              <w:rPr>
                <w:rFonts w:ascii="Calibri" w:hAnsi="Calibri" w:eastAsia="Calibri" w:cs="Calibri" w:asciiTheme="minorAscii" w:hAnsiTheme="minorAscii" w:cstheme="minorAscii"/>
                <w:sz w:val="24"/>
                <w:szCs w:val="24"/>
              </w:rPr>
              <w:t xml:space="preserve"> be up against word limits.</w:t>
            </w:r>
            <w:r w:rsidRPr="74E54532" w:rsidR="32AC1043">
              <w:rPr>
                <w:rFonts w:ascii="Calibri" w:hAnsi="Calibri" w:eastAsia="Calibri" w:cs="Calibri" w:asciiTheme="minorAscii" w:hAnsiTheme="minorAscii" w:cstheme="minorAscii"/>
                <w:sz w:val="24"/>
                <w:szCs w:val="24"/>
              </w:rPr>
              <w:t xml:space="preserve"> Some of the bigger paragraphs could likely be split up.</w:t>
            </w:r>
          </w:p>
        </w:tc>
      </w:tr>
      <w:tr w:rsidRPr="0026413B" w:rsidR="004F40F1" w:rsidTr="74E54532" w14:paraId="04769EBA" w14:textId="77777777">
        <w:tc>
          <w:tcPr>
            <w:tcW w:w="2268" w:type="dxa"/>
            <w:shd w:val="clear" w:color="auto" w:fill="auto"/>
            <w:tcMar/>
          </w:tcPr>
          <w:p w:rsidRPr="00343E4C" w:rsidR="004F40F1" w:rsidP="003728BE" w:rsidRDefault="004F40F1" w14:paraId="12B420CF" w14:textId="77777777">
            <w:pPr>
              <w:rPr>
                <w:rStyle w:val="normaltextrun"/>
                <w:rFonts w:asciiTheme="minorHAnsi" w:hAnsiTheme="minorHAnsi" w:cstheme="minorHAnsi"/>
                <w:b/>
                <w:bCs/>
                <w:color w:val="000000"/>
                <w:sz w:val="24"/>
                <w:szCs w:val="24"/>
                <w:bdr w:val="none" w:color="auto" w:sz="0" w:space="0" w:frame="1"/>
              </w:rPr>
            </w:pPr>
            <w:r w:rsidRPr="00343E4C">
              <w:rPr>
                <w:rStyle w:val="normaltextrun"/>
                <w:rFonts w:asciiTheme="minorHAnsi" w:hAnsiTheme="minorHAnsi" w:cstheme="minorHAnsi"/>
                <w:b/>
                <w:bCs/>
                <w:color w:val="000000"/>
                <w:sz w:val="24"/>
                <w:szCs w:val="24"/>
                <w:bdr w:val="none" w:color="auto" w:sz="0" w:space="0" w:frame="1"/>
              </w:rPr>
              <w:t xml:space="preserve">Academic Research </w:t>
            </w:r>
          </w:p>
        </w:tc>
        <w:tc>
          <w:tcPr>
            <w:tcW w:w="7088" w:type="dxa"/>
            <w:shd w:val="clear" w:color="auto" w:fill="auto"/>
            <w:tcMar/>
          </w:tcPr>
          <w:p w:rsidRPr="0026413B" w:rsidR="004F40F1" w:rsidP="74E54532" w:rsidRDefault="004F40F1" w14:paraId="235B6677" w14:textId="18B9AD2C">
            <w:pPr>
              <w:rPr>
                <w:rFonts w:ascii="Calibri" w:hAnsi="Calibri" w:eastAsia="Calibri" w:cs="Calibri" w:asciiTheme="minorAscii" w:hAnsiTheme="minorAscii" w:cstheme="minorAscii"/>
                <w:kern w:val="2"/>
                <w:sz w:val="24"/>
                <w:szCs w:val="24"/>
              </w:rPr>
            </w:pPr>
            <w:r w:rsidRPr="74E54532" w:rsidR="5447E48E">
              <w:rPr>
                <w:rFonts w:ascii="Calibri" w:hAnsi="Calibri" w:eastAsia="Calibri" w:cs="Calibri" w:asciiTheme="minorAscii" w:hAnsiTheme="minorAscii" w:cstheme="minorAscii"/>
                <w:sz w:val="24"/>
                <w:szCs w:val="24"/>
              </w:rPr>
              <w:t>You have relevant, credible, and interesting research and have used it to back up your arguments.</w:t>
            </w:r>
          </w:p>
        </w:tc>
      </w:tr>
      <w:tr w:rsidRPr="0026413B" w:rsidR="004F40F1" w:rsidTr="74E54532" w14:paraId="26501AD5" w14:textId="77777777">
        <w:tc>
          <w:tcPr>
            <w:tcW w:w="2268" w:type="dxa"/>
            <w:shd w:val="clear" w:color="auto" w:fill="auto"/>
            <w:tcMar/>
          </w:tcPr>
          <w:p w:rsidRPr="00967907" w:rsidR="004F40F1" w:rsidP="27209D96" w:rsidRDefault="004F40F1" w14:paraId="55B40196" w14:textId="77777777">
            <w:pPr>
              <w:rPr>
                <w:rFonts w:ascii="Calibri" w:hAnsi="Calibri" w:eastAsia="Calibri" w:cs="Calibri" w:asciiTheme="minorAscii" w:hAnsiTheme="minorAscii" w:cstheme="minorAscii"/>
                <w:b w:val="1"/>
                <w:bCs w:val="1"/>
                <w:kern w:val="2"/>
                <w:sz w:val="24"/>
                <w:szCs w:val="24"/>
              </w:rPr>
            </w:pPr>
            <w:r w:rsidRPr="27209D96" w:rsidR="111D1F66">
              <w:rPr>
                <w:rFonts w:ascii="Calibri" w:hAnsi="Calibri" w:eastAsia="Calibri" w:cs="Calibri" w:asciiTheme="minorAscii" w:hAnsiTheme="minorAscii" w:cstheme="minorAscii"/>
                <w:b w:val="1"/>
                <w:bCs w:val="1"/>
                <w:kern w:val="2"/>
                <w:sz w:val="24"/>
                <w:szCs w:val="24"/>
              </w:rPr>
              <w:t>Referencing</w:t>
            </w:r>
          </w:p>
        </w:tc>
        <w:tc>
          <w:tcPr>
            <w:tcW w:w="7088" w:type="dxa"/>
            <w:shd w:val="clear" w:color="auto" w:fill="auto"/>
            <w:tcMar/>
          </w:tcPr>
          <w:p w:rsidRPr="0026413B" w:rsidR="004F40F1" w:rsidP="74E54532" w:rsidRDefault="004F40F1" w14:paraId="75ADC449" w14:textId="45778601">
            <w:pPr>
              <w:rPr>
                <w:rFonts w:ascii="Calibri" w:hAnsi="Calibri" w:eastAsia="Calibri" w:cs="Calibri" w:asciiTheme="minorAscii" w:hAnsiTheme="minorAscii" w:cstheme="minorAscii"/>
                <w:kern w:val="2"/>
                <w:sz w:val="24"/>
                <w:szCs w:val="24"/>
              </w:rPr>
            </w:pPr>
            <w:r w:rsidRPr="74E54532" w:rsidR="127BC49C">
              <w:rPr>
                <w:rFonts w:ascii="Calibri" w:hAnsi="Calibri" w:eastAsia="Calibri" w:cs="Calibri" w:asciiTheme="minorAscii" w:hAnsiTheme="minorAscii" w:cstheme="minorAscii"/>
                <w:sz w:val="24"/>
                <w:szCs w:val="24"/>
              </w:rPr>
              <w:t xml:space="preserve">Your reference formatting (in-text and bibliography) </w:t>
            </w:r>
            <w:r w:rsidRPr="74E54532" w:rsidR="127BC49C">
              <w:rPr>
                <w:rFonts w:ascii="Calibri" w:hAnsi="Calibri" w:eastAsia="Calibri" w:cs="Calibri" w:asciiTheme="minorAscii" w:hAnsiTheme="minorAscii" w:cstheme="minorAscii"/>
                <w:sz w:val="24"/>
                <w:szCs w:val="24"/>
              </w:rPr>
              <w:t>is</w:t>
            </w:r>
            <w:r w:rsidRPr="74E54532" w:rsidR="127BC49C">
              <w:rPr>
                <w:rFonts w:ascii="Calibri" w:hAnsi="Calibri" w:eastAsia="Calibri" w:cs="Calibri" w:asciiTheme="minorAscii" w:hAnsiTheme="minorAscii" w:cstheme="minorAscii"/>
                <w:sz w:val="24"/>
                <w:szCs w:val="24"/>
              </w:rPr>
              <w:t xml:space="preserve"> inconsistent.  Look at the University of Bath referencing guid</w:t>
            </w:r>
            <w:r w:rsidRPr="74E54532" w:rsidR="0CE75990">
              <w:rPr>
                <w:rFonts w:ascii="Calibri" w:hAnsi="Calibri" w:eastAsia="Calibri" w:cs="Calibri" w:asciiTheme="minorAscii" w:hAnsiTheme="minorAscii" w:cstheme="minorAscii"/>
                <w:sz w:val="24"/>
                <w:szCs w:val="24"/>
              </w:rPr>
              <w:t>ance for help (https://library.bath.ac.uk/referencing/).</w:t>
            </w:r>
          </w:p>
        </w:tc>
      </w:tr>
      <w:tr w:rsidR="3AACA695" w:rsidTr="74E54532" w14:paraId="756803F8" w14:textId="77777777">
        <w:trPr>
          <w:trHeight w:val="300"/>
        </w:trPr>
        <w:tc>
          <w:tcPr>
            <w:tcW w:w="2268" w:type="dxa"/>
            <w:shd w:val="clear" w:color="auto" w:fill="auto"/>
            <w:tcMar/>
          </w:tcPr>
          <w:p w:rsidR="39BE875C" w:rsidP="3AACA695" w:rsidRDefault="39BE875C" w14:paraId="5E5ADB63" w14:textId="04D2C41A">
            <w:pPr>
              <w:rPr>
                <w:rFonts w:eastAsia="Calibri" w:asciiTheme="minorHAnsi" w:hAnsiTheme="minorHAnsi" w:cstheme="minorBidi"/>
                <w:b/>
                <w:bCs/>
                <w:sz w:val="24"/>
                <w:szCs w:val="24"/>
              </w:rPr>
            </w:pPr>
            <w:r w:rsidRPr="3AACA695">
              <w:rPr>
                <w:rFonts w:eastAsia="Calibri" w:asciiTheme="minorHAnsi" w:hAnsiTheme="minorHAnsi" w:cstheme="minorBidi"/>
                <w:b/>
                <w:bCs/>
                <w:sz w:val="24"/>
                <w:szCs w:val="24"/>
              </w:rPr>
              <w:t xml:space="preserve">Comments </w:t>
            </w:r>
          </w:p>
        </w:tc>
        <w:tc>
          <w:tcPr>
            <w:tcW w:w="7088" w:type="dxa"/>
            <w:shd w:val="clear" w:color="auto" w:fill="auto"/>
            <w:tcMar/>
          </w:tcPr>
          <w:p w:rsidR="3AACA695" w:rsidP="74E54532" w:rsidRDefault="3AACA695" w14:paraId="0C5C23F7" w14:textId="1F6062D2">
            <w:pPr>
              <w:rPr>
                <w:rFonts w:ascii="Calibri" w:hAnsi="Calibri" w:eastAsia="Calibri" w:cs="" w:asciiTheme="minorAscii" w:hAnsiTheme="minorAscii" w:cstheme="minorBidi"/>
                <w:sz w:val="24"/>
                <w:szCs w:val="24"/>
              </w:rPr>
            </w:pPr>
            <w:r w:rsidRPr="74E54532" w:rsidR="6C21101D">
              <w:rPr>
                <w:rFonts w:ascii="Calibri" w:hAnsi="Calibri" w:eastAsia="Calibri" w:cs="" w:asciiTheme="minorAscii" w:hAnsiTheme="minorAscii" w:cstheme="minorBidi"/>
                <w:sz w:val="24"/>
                <w:szCs w:val="24"/>
              </w:rPr>
              <w:t>Overall, a good report. I like your prototype, but it would be better with some discussion around it and more on the design choices you made.</w:t>
            </w:r>
            <w:r w:rsidRPr="74E54532" w:rsidR="460564BC">
              <w:rPr>
                <w:rFonts w:ascii="Calibri" w:hAnsi="Calibri" w:eastAsia="Calibri" w:cs="" w:asciiTheme="minorAscii" w:hAnsiTheme="minorAscii" w:cstheme="minorBidi"/>
                <w:sz w:val="24"/>
                <w:szCs w:val="24"/>
              </w:rPr>
              <w:t xml:space="preserve"> A conclusion section might also be an improvement.</w:t>
            </w:r>
          </w:p>
        </w:tc>
      </w:tr>
      <w:tr w:rsidR="27209D96" w:rsidTr="74E54532" w14:paraId="0473042E">
        <w:trPr>
          <w:trHeight w:val="300"/>
        </w:trPr>
        <w:tc>
          <w:tcPr>
            <w:tcW w:w="2268" w:type="dxa"/>
            <w:shd w:val="clear" w:color="auto" w:fill="auto"/>
            <w:tcMar/>
          </w:tcPr>
          <w:p w:rsidR="63496C2E" w:rsidP="74E54532" w:rsidRDefault="63496C2E" w14:paraId="3F433AC0" w14:textId="4D94B0FA">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74E54532" w:rsidR="63496C2E">
              <w:rPr>
                <w:rFonts w:ascii="Calibri" w:hAnsi="Calibri" w:eastAsia="Calibri" w:cs="Calibri"/>
                <w:b w:val="1"/>
                <w:bCs w:val="1"/>
                <w:i w:val="0"/>
                <w:iCs w:val="0"/>
                <w:caps w:val="0"/>
                <w:smallCaps w:val="0"/>
                <w:noProof w:val="0"/>
                <w:color w:val="000000" w:themeColor="text1" w:themeTint="FF" w:themeShade="FF"/>
                <w:sz w:val="24"/>
                <w:szCs w:val="24"/>
                <w:lang w:val="en-GB"/>
              </w:rPr>
              <w:t xml:space="preserve">Total </w:t>
            </w:r>
            <w:r w:rsidRPr="74E54532" w:rsidR="63496C2E">
              <w:rPr>
                <w:rFonts w:ascii="Calibri" w:hAnsi="Calibri" w:eastAsia="Calibri" w:cs="Calibri"/>
                <w:b w:val="1"/>
                <w:bCs w:val="1"/>
                <w:i w:val="0"/>
                <w:iCs w:val="0"/>
                <w:caps w:val="0"/>
                <w:smallCaps w:val="0"/>
                <w:noProof w:val="0"/>
                <w:color w:val="000000" w:themeColor="text1" w:themeTint="FF" w:themeShade="FF"/>
                <w:sz w:val="24"/>
                <w:szCs w:val="24"/>
                <w:lang w:val="en-GB"/>
              </w:rPr>
              <w:t xml:space="preserve">Marks </w:t>
            </w:r>
            <w:r w:rsidRPr="74E54532" w:rsidR="0388DBCD">
              <w:rPr>
                <w:rFonts w:ascii="Calibri" w:hAnsi="Calibri" w:eastAsia="Calibri" w:cs="Calibri"/>
                <w:b w:val="1"/>
                <w:bCs w:val="1"/>
                <w:i w:val="0"/>
                <w:iCs w:val="0"/>
                <w:caps w:val="0"/>
                <w:smallCaps w:val="0"/>
                <w:noProof w:val="0"/>
                <w:color w:val="000000" w:themeColor="text1" w:themeTint="FF" w:themeShade="FF"/>
                <w:sz w:val="24"/>
                <w:szCs w:val="24"/>
                <w:lang w:val="en-GB"/>
              </w:rPr>
              <w:t>9</w:t>
            </w:r>
            <w:r w:rsidRPr="74E54532" w:rsidR="63496C2E">
              <w:rPr>
                <w:rFonts w:ascii="Calibri" w:hAnsi="Calibri" w:eastAsia="Calibri" w:cs="Calibri"/>
                <w:b w:val="1"/>
                <w:bCs w:val="1"/>
                <w:i w:val="0"/>
                <w:iCs w:val="0"/>
                <w:caps w:val="0"/>
                <w:smallCaps w:val="0"/>
                <w:noProof w:val="0"/>
                <w:color w:val="000000" w:themeColor="text1" w:themeTint="FF" w:themeShade="FF"/>
                <w:sz w:val="24"/>
                <w:szCs w:val="24"/>
                <w:lang w:val="en-GB"/>
              </w:rPr>
              <w:t>/</w:t>
            </w:r>
            <w:r w:rsidRPr="74E54532" w:rsidR="63496C2E">
              <w:rPr>
                <w:rFonts w:ascii="Calibri" w:hAnsi="Calibri" w:eastAsia="Calibri" w:cs="" w:asciiTheme="minorAscii" w:hAnsiTheme="minorAscii" w:cstheme="minorBidi"/>
                <w:b w:val="1"/>
                <w:bCs w:val="1"/>
                <w:sz w:val="24"/>
                <w:szCs w:val="24"/>
              </w:rPr>
              <w:t>12</w:t>
            </w:r>
          </w:p>
        </w:tc>
        <w:tc>
          <w:tcPr>
            <w:tcW w:w="7088" w:type="dxa"/>
            <w:shd w:val="clear" w:color="auto" w:fill="auto"/>
            <w:tcMar/>
          </w:tcPr>
          <w:p w:rsidR="27209D96" w:rsidP="27209D96" w:rsidRDefault="27209D96" w14:paraId="7CE63C8E" w14:textId="10428A30">
            <w:pPr>
              <w:pStyle w:val="Normal"/>
              <w:rPr>
                <w:rFonts w:ascii="Calibri" w:hAnsi="Calibri" w:eastAsia="Calibri" w:cs="" w:asciiTheme="minorAscii" w:hAnsiTheme="minorAscii" w:cstheme="minorBidi"/>
                <w:sz w:val="24"/>
                <w:szCs w:val="24"/>
              </w:rPr>
            </w:pPr>
            <w:r w:rsidRPr="74E54532" w:rsidR="11CFE6AA">
              <w:rPr>
                <w:rFonts w:ascii="Calibri" w:hAnsi="Calibri" w:eastAsia="Calibri" w:cs="" w:asciiTheme="minorAscii" w:hAnsiTheme="minorAscii" w:cstheme="minorBidi"/>
                <w:sz w:val="24"/>
                <w:szCs w:val="24"/>
              </w:rPr>
              <w:t>7(/9) + 2(/3)</w:t>
            </w:r>
          </w:p>
        </w:tc>
      </w:tr>
    </w:tbl>
    <w:p w:rsidRPr="003D738F" w:rsidR="004F40F1" w:rsidP="003D738F" w:rsidRDefault="004F40F1" w14:paraId="55627398" w14:textId="7D9660A4"/>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785"/>
        <w:gridCol w:w="5193"/>
        <w:gridCol w:w="2037"/>
      </w:tblGrid>
      <w:tr w:rsidR="27209D96" w:rsidTr="27209D96" w14:paraId="0E0BE05A">
        <w:trPr>
          <w:trHeight w:val="300"/>
        </w:trPr>
        <w:tc>
          <w:tcPr>
            <w:tcW w:w="1785" w:type="dxa"/>
            <w:vMerge w:val="restart"/>
            <w:tcMar>
              <w:left w:w="105" w:type="dxa"/>
              <w:right w:w="105" w:type="dxa"/>
            </w:tcMar>
            <w:vAlign w:val="top"/>
          </w:tcPr>
          <w:p w:rsidR="27209D96" w:rsidP="27209D96" w:rsidRDefault="27209D96" w14:paraId="6F7300F2" w14:textId="378D5455">
            <w:pPr>
              <w:rPr>
                <w:rFonts w:ascii="Calibri" w:hAnsi="Calibri" w:eastAsia="Calibri" w:cs="Calibri"/>
                <w:b w:val="1"/>
                <w:bCs w:val="1"/>
                <w:i w:val="0"/>
                <w:iCs w:val="0"/>
                <w:caps w:val="0"/>
                <w:smallCaps w:val="0"/>
                <w:color w:val="000000" w:themeColor="text1" w:themeTint="FF" w:themeShade="FF"/>
                <w:sz w:val="22"/>
                <w:szCs w:val="22"/>
                <w:lang w:val="en-GB"/>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Assignment 4</w:t>
            </w:r>
            <w:r w:rsidRPr="27209D96" w:rsidR="30A1AD88">
              <w:rPr>
                <w:rFonts w:ascii="Calibri" w:hAnsi="Calibri" w:eastAsia="Calibri" w:cs="Calibri"/>
                <w:b w:val="1"/>
                <w:bCs w:val="1"/>
                <w:i w:val="0"/>
                <w:iCs w:val="0"/>
                <w:caps w:val="0"/>
                <w:smallCaps w:val="0"/>
                <w:color w:val="000000" w:themeColor="text1" w:themeTint="FF" w:themeShade="FF"/>
                <w:sz w:val="22"/>
                <w:szCs w:val="22"/>
                <w:lang w:val="en-GB"/>
              </w:rPr>
              <w:t xml:space="preserve"> Markscheme</w:t>
            </w:r>
          </w:p>
          <w:p w:rsidR="27209D96" w:rsidP="27209D96" w:rsidRDefault="27209D96" w14:paraId="1C399BD0" w14:textId="03F9EA77">
            <w:pPr>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3C7272F1" w14:textId="176D2E2A">
            <w:pPr>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2CBF60EF" w14:textId="0EE65A70">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Total Marks: 12</w:t>
            </w:r>
          </w:p>
          <w:p w:rsidR="27209D96" w:rsidP="27209D96" w:rsidRDefault="27209D96" w14:paraId="3601363E" w14:textId="5CEF8181">
            <w:pPr>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4F85B1EA" w14:textId="3D51D3D9">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9  marks for:</w:t>
            </w:r>
          </w:p>
          <w:p w:rsidR="27209D96" w:rsidP="27209D96" w:rsidRDefault="27209D96" w14:paraId="41DF216B" w14:textId="7F0BD7CA">
            <w:pPr>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02FE6897" w14:textId="1CC524CD">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 xml:space="preserve">Academic Skills </w:t>
            </w:r>
          </w:p>
          <w:p w:rsidR="27209D96" w:rsidP="27209D96" w:rsidRDefault="27209D96" w14:paraId="10160252" w14:textId="0E65F197">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 xml:space="preserve">Design Thinking </w:t>
            </w:r>
          </w:p>
          <w:p w:rsidR="27209D96" w:rsidP="27209D96" w:rsidRDefault="27209D96" w14:paraId="6003CBF7" w14:textId="19BD3BD3">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Academic Writing</w:t>
            </w:r>
          </w:p>
          <w:p w:rsidR="27209D96" w:rsidP="27209D96" w:rsidRDefault="27209D96" w14:paraId="75A13CA5" w14:textId="7A703D34">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Critical analysis and Evaluation</w:t>
            </w:r>
          </w:p>
        </w:tc>
        <w:tc>
          <w:tcPr>
            <w:tcW w:w="5193" w:type="dxa"/>
            <w:tcMar>
              <w:left w:w="105" w:type="dxa"/>
              <w:right w:w="105" w:type="dxa"/>
            </w:tcMar>
            <w:vAlign w:val="top"/>
          </w:tcPr>
          <w:p w:rsidR="27209D96" w:rsidP="27209D96" w:rsidRDefault="27209D96" w14:paraId="4082FEC0" w14:textId="12F82204">
            <w:pPr>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1E809631" w14:textId="62F5434A">
            <w:pPr>
              <w:pStyle w:val="ListParagraph"/>
              <w:numPr>
                <w:ilvl w:val="0"/>
                <w:numId w:val="8"/>
              </w:numPr>
              <w:spacing w:after="0" w:line="240" w:lineRule="auto"/>
              <w:rPr>
                <w:rFonts w:ascii="Calibri" w:hAnsi="Calibri" w:eastAsia="Calibri" w:cs="Calibri"/>
                <w:b w:val="0"/>
                <w:bCs w:val="0"/>
                <w:i w:val="0"/>
                <w:iCs w:val="0"/>
                <w:caps w:val="0"/>
                <w:smallCaps w:val="0"/>
                <w:color w:val="0D0D0D" w:themeColor="text1" w:themeTint="F2" w:themeShade="FF"/>
                <w:sz w:val="22"/>
                <w:szCs w:val="22"/>
              </w:rPr>
            </w:pPr>
            <w:r w:rsidRPr="27209D96" w:rsidR="27209D96">
              <w:rPr>
                <w:rFonts w:ascii="Calibri" w:hAnsi="Calibri" w:eastAsia="Calibri" w:cs="Calibri"/>
                <w:b w:val="0"/>
                <w:bCs w:val="0"/>
                <w:i w:val="0"/>
                <w:iCs w:val="0"/>
                <w:caps w:val="0"/>
                <w:smallCaps w:val="0"/>
                <w:color w:val="0D0D0D" w:themeColor="text1" w:themeTint="F2" w:themeShade="FF"/>
                <w:sz w:val="22"/>
                <w:szCs w:val="22"/>
                <w:lang w:val="en-GB"/>
              </w:rPr>
              <w:t xml:space="preserve">The assignment demonstrates a thorough understanding of </w:t>
            </w:r>
            <w:r w:rsidRPr="27209D96" w:rsidR="27209D96">
              <w:rPr>
                <w:rFonts w:ascii="Calibri" w:hAnsi="Calibri" w:eastAsia="Calibri" w:cs="Calibri"/>
                <w:b w:val="1"/>
                <w:bCs w:val="1"/>
                <w:i w:val="0"/>
                <w:iCs w:val="0"/>
                <w:caps w:val="0"/>
                <w:smallCaps w:val="0"/>
                <w:color w:val="0D0D0D" w:themeColor="text1" w:themeTint="F2" w:themeShade="FF"/>
                <w:sz w:val="22"/>
                <w:szCs w:val="22"/>
                <w:lang w:val="en-GB"/>
              </w:rPr>
              <w:t>design thinking</w:t>
            </w:r>
            <w:r w:rsidRPr="27209D96" w:rsidR="27209D96">
              <w:rPr>
                <w:rFonts w:ascii="Calibri" w:hAnsi="Calibri" w:eastAsia="Calibri" w:cs="Calibri"/>
                <w:b w:val="0"/>
                <w:bCs w:val="0"/>
                <w:i w:val="0"/>
                <w:iCs w:val="0"/>
                <w:caps w:val="0"/>
                <w:smallCaps w:val="0"/>
                <w:color w:val="0D0D0D" w:themeColor="text1" w:themeTint="F2" w:themeShade="FF"/>
                <w:sz w:val="22"/>
                <w:szCs w:val="22"/>
                <w:lang w:val="en-GB"/>
              </w:rPr>
              <w:t xml:space="preserve"> principles and their application in solving</w:t>
            </w:r>
            <w:r w:rsidRPr="27209D96" w:rsidR="27209D96">
              <w:rPr>
                <w:rFonts w:ascii="Calibri" w:hAnsi="Calibri" w:eastAsia="Calibri" w:cs="Calibri"/>
                <w:b w:val="1"/>
                <w:bCs w:val="1"/>
                <w:i w:val="0"/>
                <w:iCs w:val="0"/>
                <w:caps w:val="0"/>
                <w:smallCaps w:val="0"/>
                <w:color w:val="0D0D0D" w:themeColor="text1" w:themeTint="F2" w:themeShade="FF"/>
                <w:sz w:val="22"/>
                <w:szCs w:val="22"/>
                <w:lang w:val="en-GB"/>
              </w:rPr>
              <w:t xml:space="preserve"> problems.</w:t>
            </w:r>
          </w:p>
          <w:p w:rsidR="27209D96" w:rsidP="27209D96" w:rsidRDefault="27209D96" w14:paraId="49DFFACE" w14:textId="7EBA457D">
            <w:pPr>
              <w:ind w:left="360"/>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56114AD6" w14:textId="3E6FCDAE">
            <w:pPr>
              <w:pStyle w:val="ListParagraph"/>
              <w:numPr>
                <w:ilvl w:val="0"/>
                <w:numId w:val="8"/>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The </w:t>
            </w: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design process</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is well-documented, featuring or mentioning some, prototyping, testing, with a logical and coherent flow.</w:t>
            </w:r>
          </w:p>
          <w:p w:rsidR="27209D96" w:rsidP="27209D96" w:rsidRDefault="27209D96" w14:paraId="557EF97A" w14:textId="53AAC7EF">
            <w:pPr>
              <w:pStyle w:val="ListParagraph"/>
              <w:numPr>
                <w:ilvl w:val="0"/>
                <w:numId w:val="8"/>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Strong </w:t>
            </w: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critical analysis and evaluation</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of the chosen solution, considering feasibility, sustainability, and potential impact.</w:t>
            </w:r>
          </w:p>
          <w:p w:rsidR="27209D96" w:rsidP="27209D96" w:rsidRDefault="27209D96" w14:paraId="2031B7B0" w14:textId="4C936B38">
            <w:pPr>
              <w:pStyle w:val="ListParagraph"/>
              <w:numPr>
                <w:ilvl w:val="0"/>
                <w:numId w:val="8"/>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Academic writing:</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the assignment is presented in a clear, professional format with attention to detail (e.g., diagrams, technical drawings, and references where appropriate).</w:t>
            </w:r>
          </w:p>
          <w:p w:rsidR="27209D96" w:rsidP="27209D96" w:rsidRDefault="27209D96" w14:paraId="54869A43" w14:textId="514CE7F7">
            <w:pPr>
              <w:pStyle w:val="ListParagraph"/>
              <w:numPr>
                <w:ilvl w:val="0"/>
                <w:numId w:val="8"/>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The solution addresses user needs effectively, showing clear evidence of empathy and user-centred design.</w:t>
            </w:r>
          </w:p>
          <w:p w:rsidR="27209D96" w:rsidP="27209D96" w:rsidRDefault="27209D96" w14:paraId="72C27F9B" w14:textId="506B3BBC">
            <w:pPr>
              <w:pStyle w:val="ListParagraph"/>
              <w:numPr>
                <w:ilvl w:val="0"/>
                <w:numId w:val="8"/>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Using systematic approaches to design and test solutions</w:t>
            </w:r>
          </w:p>
          <w:p w:rsidR="27209D96" w:rsidP="27209D96" w:rsidRDefault="27209D96" w14:paraId="08FB0DEE" w14:textId="1643598E">
            <w:pPr>
              <w:rPr>
                <w:rFonts w:ascii="Calibri" w:hAnsi="Calibri" w:eastAsia="Calibri" w:cs="Calibri"/>
                <w:b w:val="0"/>
                <w:bCs w:val="0"/>
                <w:i w:val="0"/>
                <w:iCs w:val="0"/>
                <w:caps w:val="0"/>
                <w:smallCaps w:val="0"/>
                <w:color w:val="000000" w:themeColor="text1" w:themeTint="FF" w:themeShade="FF"/>
                <w:sz w:val="22"/>
                <w:szCs w:val="22"/>
              </w:rPr>
            </w:pPr>
          </w:p>
        </w:tc>
        <w:tc>
          <w:tcPr>
            <w:tcW w:w="2037" w:type="dxa"/>
            <w:tcMar>
              <w:left w:w="105" w:type="dxa"/>
              <w:right w:w="105" w:type="dxa"/>
            </w:tcMar>
            <w:vAlign w:val="top"/>
          </w:tcPr>
          <w:p w:rsidR="27209D96" w:rsidP="27209D96" w:rsidRDefault="27209D96" w14:paraId="64542209" w14:textId="6769D36A">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7-9</w:t>
            </w:r>
          </w:p>
        </w:tc>
      </w:tr>
      <w:tr w:rsidR="27209D96" w:rsidTr="27209D96" w14:paraId="3A234C06">
        <w:trPr>
          <w:trHeight w:val="300"/>
        </w:trPr>
        <w:tc>
          <w:tcPr>
            <w:tcW w:w="1785" w:type="dxa"/>
            <w:vMerge/>
            <w:tcBorders>
              <w:top w:sz="0"/>
              <w:left w:sz="0"/>
              <w:bottom w:sz="0"/>
              <w:right w:sz="0"/>
            </w:tcBorders>
            <w:tcMar/>
            <w:vAlign w:val="center"/>
          </w:tcPr>
          <w:p w14:paraId="5E0D4C8B"/>
        </w:tc>
        <w:tc>
          <w:tcPr>
            <w:tcW w:w="5193" w:type="dxa"/>
            <w:tcMar>
              <w:left w:w="105" w:type="dxa"/>
              <w:right w:w="105" w:type="dxa"/>
            </w:tcMar>
            <w:vAlign w:val="top"/>
          </w:tcPr>
          <w:p w:rsidR="27209D96" w:rsidP="27209D96" w:rsidRDefault="27209D96" w14:paraId="458CFBD0" w14:textId="510A5124">
            <w:pPr>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28D3B1AC" w14:textId="22F0484E">
            <w:pPr>
              <w:pStyle w:val="ListParagraph"/>
              <w:numPr>
                <w:ilvl w:val="0"/>
                <w:numId w:val="9"/>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The assignment demonstrates a good understanding of </w:t>
            </w: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design thinking</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with evidence of applying principles to solve the problem.</w:t>
            </w:r>
          </w:p>
          <w:p w:rsidR="27209D96" w:rsidP="27209D96" w:rsidRDefault="27209D96" w14:paraId="183751F4" w14:textId="2BE94902">
            <w:pPr>
              <w:pStyle w:val="ListParagraph"/>
              <w:numPr>
                <w:ilvl w:val="0"/>
                <w:numId w:val="9"/>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The solution addresses user needs, though the design may lack some innovation or depth in user-centred considerations.</w:t>
            </w:r>
            <w:r>
              <w:tab/>
            </w:r>
          </w:p>
          <w:p w:rsidR="27209D96" w:rsidP="27209D96" w:rsidRDefault="27209D96" w14:paraId="48AC64CD" w14:textId="4A21E792">
            <w:pPr>
              <w:pStyle w:val="ListParagraph"/>
              <w:numPr>
                <w:ilvl w:val="0"/>
                <w:numId w:val="9"/>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The </w:t>
            </w: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design process</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is documented, covering or mentioning key stages such as prototyping, and testing, but may lack detail in some areas.</w:t>
            </w:r>
          </w:p>
          <w:p w:rsidR="27209D96" w:rsidP="27209D96" w:rsidRDefault="27209D96" w14:paraId="419B5E4C" w14:textId="6EBFC4D2">
            <w:pPr>
              <w:pStyle w:val="ListParagraph"/>
              <w:numPr>
                <w:ilvl w:val="0"/>
                <w:numId w:val="9"/>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Critical analysis and evaluation are present</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though not consistently thorough, with some consideration of feasibility, sustainability, or impact.</w:t>
            </w:r>
          </w:p>
          <w:p w:rsidR="27209D96" w:rsidP="27209D96" w:rsidRDefault="27209D96" w14:paraId="68B7A31F" w14:textId="3D4A46BA">
            <w:pPr>
              <w:pStyle w:val="ListParagraph"/>
              <w:numPr>
                <w:ilvl w:val="0"/>
                <w:numId w:val="9"/>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Academic writing:</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The assignment is clearly presented, but may contain minor formatting or organisational errors (e.g., incomplete diagrams, inconsistent referencing)</w:t>
            </w:r>
          </w:p>
          <w:p w:rsidR="27209D96" w:rsidP="27209D96" w:rsidRDefault="27209D96" w14:paraId="7F0DFF72" w14:textId="546E05B7">
            <w:pPr>
              <w:rPr>
                <w:rFonts w:ascii="Calibri" w:hAnsi="Calibri" w:eastAsia="Calibri" w:cs="Calibri"/>
                <w:b w:val="0"/>
                <w:bCs w:val="0"/>
                <w:i w:val="0"/>
                <w:iCs w:val="0"/>
                <w:caps w:val="0"/>
                <w:smallCaps w:val="0"/>
                <w:color w:val="000000" w:themeColor="text1" w:themeTint="FF" w:themeShade="FF"/>
                <w:sz w:val="22"/>
                <w:szCs w:val="22"/>
              </w:rPr>
            </w:pPr>
          </w:p>
        </w:tc>
        <w:tc>
          <w:tcPr>
            <w:tcW w:w="2037" w:type="dxa"/>
            <w:tcMar>
              <w:left w:w="105" w:type="dxa"/>
              <w:right w:w="105" w:type="dxa"/>
            </w:tcMar>
            <w:vAlign w:val="top"/>
          </w:tcPr>
          <w:p w:rsidR="27209D96" w:rsidP="27209D96" w:rsidRDefault="27209D96" w14:paraId="16F5A6DE" w14:textId="15DC991D">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4-6</w:t>
            </w:r>
          </w:p>
        </w:tc>
      </w:tr>
      <w:tr w:rsidR="27209D96" w:rsidTr="27209D96" w14:paraId="6FBA8EB7">
        <w:trPr>
          <w:trHeight w:val="300"/>
        </w:trPr>
        <w:tc>
          <w:tcPr>
            <w:tcW w:w="1785" w:type="dxa"/>
            <w:vMerge/>
            <w:tcBorders>
              <w:top w:sz="0"/>
              <w:left w:sz="0"/>
              <w:bottom w:sz="0"/>
              <w:right w:sz="0"/>
            </w:tcBorders>
            <w:tcMar/>
            <w:vAlign w:val="center"/>
          </w:tcPr>
          <w:p w14:paraId="0A47E1F2"/>
        </w:tc>
        <w:tc>
          <w:tcPr>
            <w:tcW w:w="5193" w:type="dxa"/>
            <w:tcMar>
              <w:left w:w="105" w:type="dxa"/>
              <w:right w:w="105" w:type="dxa"/>
            </w:tcMar>
            <w:vAlign w:val="top"/>
          </w:tcPr>
          <w:p w:rsidR="27209D96" w:rsidP="27209D96" w:rsidRDefault="27209D96" w14:paraId="6D71BDBF" w14:textId="6FF0664E">
            <w:pPr>
              <w:ind w:left="360"/>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3A04E148" w14:textId="0791F828">
            <w:pPr>
              <w:pStyle w:val="ListParagraph"/>
              <w:numPr>
                <w:ilvl w:val="0"/>
                <w:numId w:val="10"/>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The assignment shows a basic understanding of </w:t>
            </w: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design thinking</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with limited application of principles in solving the problem.</w:t>
            </w:r>
          </w:p>
          <w:p w:rsidR="27209D96" w:rsidP="27209D96" w:rsidRDefault="27209D96" w14:paraId="6E88D5EB" w14:textId="7A9115F4">
            <w:pPr>
              <w:pStyle w:val="ListParagraph"/>
              <w:numPr>
                <w:ilvl w:val="0"/>
                <w:numId w:val="10"/>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The solution partially addresses user needs, but lacks depth in user-centred design and may not fully consider the end-user experience.</w:t>
            </w:r>
          </w:p>
          <w:p w:rsidR="27209D96" w:rsidP="27209D96" w:rsidRDefault="27209D96" w14:paraId="1A5FC9C9" w14:textId="6E6AD81B">
            <w:pPr>
              <w:pStyle w:val="ListParagraph"/>
              <w:numPr>
                <w:ilvl w:val="0"/>
                <w:numId w:val="10"/>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Academic writing:</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Documentation of the design process is limited or inconsistent, with some stages (e.g., ideation, testing) lacking sufficient detail.</w:t>
            </w:r>
          </w:p>
          <w:p w:rsidR="27209D96" w:rsidP="27209D96" w:rsidRDefault="27209D96" w14:paraId="79B8995F" w14:textId="42269478">
            <w:pPr>
              <w:pStyle w:val="ListParagraph"/>
              <w:numPr>
                <w:ilvl w:val="0"/>
                <w:numId w:val="10"/>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Critical analysis and evaluation</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are limited, with little consideration of feasibility, sustainability, or the broader impact of the solution.</w:t>
            </w:r>
          </w:p>
          <w:p w:rsidR="27209D96" w:rsidP="27209D96" w:rsidRDefault="27209D96" w14:paraId="0437B5CD" w14:textId="200720BE">
            <w:pPr>
              <w:pStyle w:val="ListParagraph"/>
              <w:numPr>
                <w:ilvl w:val="0"/>
                <w:numId w:val="10"/>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Presentation is adequate but may contain significant errors or omissions (e.g., missing diagrams, poor organisation).</w:t>
            </w:r>
          </w:p>
          <w:p w:rsidR="27209D96" w:rsidP="27209D96" w:rsidRDefault="27209D96" w14:paraId="494E88DC" w14:textId="41E21BBE">
            <w:pPr>
              <w:ind w:left="360"/>
              <w:rPr>
                <w:rFonts w:ascii="Calibri" w:hAnsi="Calibri" w:eastAsia="Calibri" w:cs="Calibri"/>
                <w:b w:val="0"/>
                <w:bCs w:val="0"/>
                <w:i w:val="0"/>
                <w:iCs w:val="0"/>
                <w:caps w:val="0"/>
                <w:smallCaps w:val="0"/>
                <w:color w:val="000000" w:themeColor="text1" w:themeTint="FF" w:themeShade="FF"/>
                <w:sz w:val="22"/>
                <w:szCs w:val="22"/>
              </w:rPr>
            </w:pPr>
          </w:p>
        </w:tc>
        <w:tc>
          <w:tcPr>
            <w:tcW w:w="2037" w:type="dxa"/>
            <w:tcMar>
              <w:left w:w="105" w:type="dxa"/>
              <w:right w:w="105" w:type="dxa"/>
            </w:tcMar>
            <w:vAlign w:val="top"/>
          </w:tcPr>
          <w:p w:rsidR="27209D96" w:rsidP="27209D96" w:rsidRDefault="27209D96" w14:paraId="71607DA8" w14:textId="701C208D">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1-3</w:t>
            </w:r>
          </w:p>
        </w:tc>
      </w:tr>
      <w:tr w:rsidR="27209D96" w:rsidTr="27209D96" w14:paraId="6CE41C73">
        <w:trPr>
          <w:trHeight w:val="300"/>
        </w:trPr>
        <w:tc>
          <w:tcPr>
            <w:tcW w:w="1785" w:type="dxa"/>
            <w:vMerge/>
            <w:tcBorders>
              <w:top w:sz="0"/>
              <w:left w:sz="0"/>
              <w:bottom w:sz="0"/>
              <w:right w:sz="0"/>
            </w:tcBorders>
            <w:tcMar/>
            <w:vAlign w:val="center"/>
          </w:tcPr>
          <w:p w14:paraId="335D662B"/>
        </w:tc>
        <w:tc>
          <w:tcPr>
            <w:tcW w:w="5193" w:type="dxa"/>
            <w:tcMar>
              <w:left w:w="105" w:type="dxa"/>
              <w:right w:w="105" w:type="dxa"/>
            </w:tcMar>
            <w:vAlign w:val="top"/>
          </w:tcPr>
          <w:p w:rsidR="27209D96" w:rsidP="27209D96" w:rsidRDefault="27209D96" w14:paraId="5261E488" w14:textId="266D4623">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No relevant assignment</w:t>
            </w:r>
          </w:p>
        </w:tc>
        <w:tc>
          <w:tcPr>
            <w:tcW w:w="2037" w:type="dxa"/>
            <w:tcMar>
              <w:left w:w="105" w:type="dxa"/>
              <w:right w:w="105" w:type="dxa"/>
            </w:tcMar>
            <w:vAlign w:val="top"/>
          </w:tcPr>
          <w:p w:rsidR="27209D96" w:rsidP="27209D96" w:rsidRDefault="27209D96" w14:paraId="7D78F15E" w14:textId="795C3FFD">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0</w:t>
            </w:r>
          </w:p>
        </w:tc>
      </w:tr>
      <w:tr w:rsidR="27209D96" w:rsidTr="27209D96" w14:paraId="3A298073">
        <w:trPr>
          <w:trHeight w:val="300"/>
        </w:trPr>
        <w:tc>
          <w:tcPr>
            <w:tcW w:w="1785" w:type="dxa"/>
            <w:vMerge w:val="restart"/>
            <w:tcMar>
              <w:left w:w="105" w:type="dxa"/>
              <w:right w:w="105" w:type="dxa"/>
            </w:tcMar>
            <w:vAlign w:val="top"/>
          </w:tcPr>
          <w:p w:rsidR="27209D96" w:rsidP="27209D96" w:rsidRDefault="27209D96" w14:paraId="126A47B1" w14:textId="274F134F">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 xml:space="preserve">Academic Skill </w:t>
            </w:r>
          </w:p>
          <w:p w:rsidR="27209D96" w:rsidP="27209D96" w:rsidRDefault="27209D96" w14:paraId="51274E9D" w14:textId="76BB6A44">
            <w:pPr>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0AF1640A" w14:textId="5CB213A6">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 xml:space="preserve">Referencing </w:t>
            </w:r>
          </w:p>
          <w:p w:rsidR="27209D96" w:rsidP="27209D96" w:rsidRDefault="27209D96" w14:paraId="51028F93" w14:textId="06B7422B">
            <w:pPr>
              <w:rPr>
                <w:rFonts w:ascii="Calibri" w:hAnsi="Calibri" w:eastAsia="Calibri" w:cs="Calibri"/>
                <w:b w:val="0"/>
                <w:bCs w:val="0"/>
                <w:i w:val="0"/>
                <w:iCs w:val="0"/>
                <w:caps w:val="0"/>
                <w:smallCaps w:val="0"/>
                <w:color w:val="000000" w:themeColor="text1" w:themeTint="FF" w:themeShade="FF"/>
                <w:sz w:val="22"/>
                <w:szCs w:val="22"/>
              </w:rPr>
            </w:pPr>
          </w:p>
          <w:p w:rsidR="27209D96" w:rsidP="27209D96" w:rsidRDefault="27209D96" w14:paraId="71999919" w14:textId="3D9272F1">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Total Marks: 3</w:t>
            </w:r>
          </w:p>
          <w:p w:rsidR="27209D96" w:rsidP="27209D96" w:rsidRDefault="27209D96" w14:paraId="61CD235A" w14:textId="06F66566">
            <w:pPr>
              <w:rPr>
                <w:rFonts w:ascii="Calibri" w:hAnsi="Calibri" w:eastAsia="Calibri" w:cs="Calibri"/>
                <w:b w:val="0"/>
                <w:bCs w:val="0"/>
                <w:i w:val="0"/>
                <w:iCs w:val="0"/>
                <w:caps w:val="0"/>
                <w:smallCaps w:val="0"/>
                <w:color w:val="000000" w:themeColor="text1" w:themeTint="FF" w:themeShade="FF"/>
                <w:sz w:val="22"/>
                <w:szCs w:val="22"/>
              </w:rPr>
            </w:pPr>
          </w:p>
        </w:tc>
        <w:tc>
          <w:tcPr>
            <w:tcW w:w="5193" w:type="dxa"/>
            <w:tcMar>
              <w:left w:w="105" w:type="dxa"/>
              <w:right w:w="105" w:type="dxa"/>
            </w:tcMar>
            <w:vAlign w:val="top"/>
          </w:tcPr>
          <w:p w:rsidR="27209D96" w:rsidP="27209D96" w:rsidRDefault="27209D96" w14:paraId="67750610" w14:textId="4993E845">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References</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are:</w:t>
            </w:r>
          </w:p>
          <w:p w:rsidR="27209D96" w:rsidP="27209D96" w:rsidRDefault="27209D96" w14:paraId="0821BCFC" w14:textId="1E09D17D">
            <w:pPr>
              <w:pStyle w:val="ListParagraph"/>
              <w:numPr>
                <w:ilvl w:val="0"/>
                <w:numId w:val="11"/>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Academically credible according to subject requirements and tutor advice.</w:t>
            </w:r>
          </w:p>
          <w:p w:rsidR="27209D96" w:rsidP="27209D96" w:rsidRDefault="27209D96" w14:paraId="24C65C9E" w14:textId="3B774E89">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Accurately formatted in text citations and in bibliography according to subject convention. </w:t>
            </w:r>
          </w:p>
        </w:tc>
        <w:tc>
          <w:tcPr>
            <w:tcW w:w="2037" w:type="dxa"/>
            <w:tcMar>
              <w:left w:w="105" w:type="dxa"/>
              <w:right w:w="105" w:type="dxa"/>
            </w:tcMar>
            <w:vAlign w:val="top"/>
          </w:tcPr>
          <w:p w:rsidR="27209D96" w:rsidP="27209D96" w:rsidRDefault="27209D96" w14:paraId="07689CD7" w14:textId="2BF9F441">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3</w:t>
            </w:r>
          </w:p>
        </w:tc>
      </w:tr>
      <w:tr w:rsidR="27209D96" w:rsidTr="27209D96" w14:paraId="669F3A60">
        <w:trPr>
          <w:trHeight w:val="300"/>
        </w:trPr>
        <w:tc>
          <w:tcPr>
            <w:tcW w:w="1785" w:type="dxa"/>
            <w:vMerge/>
            <w:tcBorders>
              <w:top w:sz="0"/>
              <w:left w:sz="0"/>
              <w:bottom w:sz="0"/>
              <w:right w:sz="0"/>
            </w:tcBorders>
            <w:tcMar/>
            <w:vAlign w:val="center"/>
          </w:tcPr>
          <w:p w14:paraId="2F0166D3"/>
        </w:tc>
        <w:tc>
          <w:tcPr>
            <w:tcW w:w="5193" w:type="dxa"/>
            <w:tcMar>
              <w:left w:w="105" w:type="dxa"/>
              <w:right w:w="105" w:type="dxa"/>
            </w:tcMar>
            <w:vAlign w:val="top"/>
          </w:tcPr>
          <w:p w:rsidR="27209D96" w:rsidP="27209D96" w:rsidRDefault="27209D96" w14:paraId="3C710119" w14:textId="6BC70397">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Most </w:t>
            </w: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references</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are:</w:t>
            </w:r>
          </w:p>
          <w:p w:rsidR="27209D96" w:rsidP="27209D96" w:rsidRDefault="27209D96" w14:paraId="56ABF155" w14:textId="2998E7C8">
            <w:pPr>
              <w:pStyle w:val="ListParagraph"/>
              <w:numPr>
                <w:ilvl w:val="0"/>
                <w:numId w:val="12"/>
              </w:num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Mostly accurately formatted in text citations and in bibliography according to subject convention. </w:t>
            </w:r>
          </w:p>
          <w:p w:rsidR="27209D96" w:rsidP="27209D96" w:rsidRDefault="27209D96" w14:paraId="5069891E" w14:textId="6B7E2CB2">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Most references are academically credible according to subject and tutor advice.</w:t>
            </w:r>
          </w:p>
        </w:tc>
        <w:tc>
          <w:tcPr>
            <w:tcW w:w="2037" w:type="dxa"/>
            <w:tcMar>
              <w:left w:w="105" w:type="dxa"/>
              <w:right w:w="105" w:type="dxa"/>
            </w:tcMar>
            <w:vAlign w:val="top"/>
          </w:tcPr>
          <w:p w:rsidR="27209D96" w:rsidP="27209D96" w:rsidRDefault="27209D96" w14:paraId="2AE4EB48" w14:textId="3E836DD6">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2</w:t>
            </w:r>
          </w:p>
        </w:tc>
      </w:tr>
      <w:tr w:rsidR="27209D96" w:rsidTr="27209D96" w14:paraId="43E4F93F">
        <w:trPr>
          <w:trHeight w:val="300"/>
        </w:trPr>
        <w:tc>
          <w:tcPr>
            <w:tcW w:w="1785" w:type="dxa"/>
            <w:vMerge/>
            <w:tcBorders>
              <w:top w:sz="0"/>
              <w:left w:sz="0"/>
              <w:bottom w:sz="0"/>
              <w:right w:sz="0"/>
            </w:tcBorders>
            <w:tcMar/>
            <w:vAlign w:val="center"/>
          </w:tcPr>
          <w:p w14:paraId="5EE61DDF"/>
        </w:tc>
        <w:tc>
          <w:tcPr>
            <w:tcW w:w="5193" w:type="dxa"/>
            <w:tcMar>
              <w:left w:w="105" w:type="dxa"/>
              <w:right w:w="105" w:type="dxa"/>
            </w:tcMar>
            <w:vAlign w:val="top"/>
          </w:tcPr>
          <w:p w:rsidR="27209D96" w:rsidP="27209D96" w:rsidRDefault="27209D96" w14:paraId="763139DA" w14:textId="6D93AF91">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References</w:t>
            </w: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 xml:space="preserve"> are attempted in text and in a bibliography or reference list, but are not consistently formatted.</w:t>
            </w:r>
          </w:p>
        </w:tc>
        <w:tc>
          <w:tcPr>
            <w:tcW w:w="2037" w:type="dxa"/>
            <w:tcMar>
              <w:left w:w="105" w:type="dxa"/>
              <w:right w:w="105" w:type="dxa"/>
            </w:tcMar>
            <w:vAlign w:val="top"/>
          </w:tcPr>
          <w:p w:rsidR="27209D96" w:rsidP="27209D96" w:rsidRDefault="27209D96" w14:paraId="3DEA5A13" w14:textId="74B45E1F">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1</w:t>
            </w:r>
          </w:p>
        </w:tc>
      </w:tr>
      <w:tr w:rsidR="27209D96" w:rsidTr="27209D96" w14:paraId="1E68F276">
        <w:trPr>
          <w:trHeight w:val="300"/>
        </w:trPr>
        <w:tc>
          <w:tcPr>
            <w:tcW w:w="1785" w:type="dxa"/>
            <w:vMerge/>
            <w:tcBorders>
              <w:top w:sz="0"/>
              <w:left w:sz="0"/>
              <w:bottom w:sz="0"/>
              <w:right w:sz="0"/>
            </w:tcBorders>
            <w:tcMar/>
            <w:vAlign w:val="center"/>
          </w:tcPr>
          <w:p w14:paraId="1D25B0A5"/>
        </w:tc>
        <w:tc>
          <w:tcPr>
            <w:tcW w:w="5193" w:type="dxa"/>
            <w:tcMar>
              <w:left w:w="105" w:type="dxa"/>
              <w:right w:w="105" w:type="dxa"/>
            </w:tcMar>
            <w:vAlign w:val="top"/>
          </w:tcPr>
          <w:p w:rsidR="27209D96" w:rsidP="27209D96" w:rsidRDefault="27209D96" w14:paraId="2D44805F" w14:textId="7E4393D7">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No references</w:t>
            </w:r>
          </w:p>
        </w:tc>
        <w:tc>
          <w:tcPr>
            <w:tcW w:w="2037" w:type="dxa"/>
            <w:tcMar>
              <w:left w:w="105" w:type="dxa"/>
              <w:right w:w="105" w:type="dxa"/>
            </w:tcMar>
            <w:vAlign w:val="top"/>
          </w:tcPr>
          <w:p w:rsidR="27209D96" w:rsidP="27209D96" w:rsidRDefault="27209D96" w14:paraId="180D2F17" w14:textId="2B88DE9C">
            <w:pPr>
              <w:rPr>
                <w:rFonts w:ascii="Calibri" w:hAnsi="Calibri" w:eastAsia="Calibri" w:cs="Calibri"/>
                <w:b w:val="0"/>
                <w:bCs w:val="0"/>
                <w:i w:val="0"/>
                <w:iCs w:val="0"/>
                <w:caps w:val="0"/>
                <w:smallCaps w:val="0"/>
                <w:color w:val="000000" w:themeColor="text1" w:themeTint="FF" w:themeShade="FF"/>
                <w:sz w:val="22"/>
                <w:szCs w:val="22"/>
              </w:rPr>
            </w:pPr>
            <w:r w:rsidRPr="27209D96" w:rsidR="27209D96">
              <w:rPr>
                <w:rFonts w:ascii="Calibri" w:hAnsi="Calibri" w:eastAsia="Calibri" w:cs="Calibri"/>
                <w:b w:val="0"/>
                <w:bCs w:val="0"/>
                <w:i w:val="0"/>
                <w:iCs w:val="0"/>
                <w:caps w:val="0"/>
                <w:smallCaps w:val="0"/>
                <w:color w:val="000000" w:themeColor="text1" w:themeTint="FF" w:themeShade="FF"/>
                <w:sz w:val="22"/>
                <w:szCs w:val="22"/>
                <w:lang w:val="en-GB"/>
              </w:rPr>
              <w:t>0</w:t>
            </w:r>
            <w:r w:rsidRPr="27209D96" w:rsidR="27209D96">
              <w:rPr>
                <w:rFonts w:ascii="Calibri" w:hAnsi="Calibri" w:eastAsia="Calibri" w:cs="Calibri"/>
                <w:b w:val="1"/>
                <w:bCs w:val="1"/>
                <w:i w:val="0"/>
                <w:iCs w:val="0"/>
                <w:caps w:val="0"/>
                <w:smallCaps w:val="0"/>
                <w:color w:val="000000" w:themeColor="text1" w:themeTint="FF" w:themeShade="FF"/>
                <w:sz w:val="22"/>
                <w:szCs w:val="22"/>
                <w:lang w:val="en-GB"/>
              </w:rPr>
              <w:t xml:space="preserve"> </w:t>
            </w:r>
          </w:p>
        </w:tc>
      </w:tr>
    </w:tbl>
    <w:p w:rsidR="27209D96" w:rsidRDefault="27209D96" w14:paraId="65E34A24" w14:textId="4D61BE2E"/>
    <w:p w:rsidR="27209D96" w:rsidRDefault="27209D96" w14:paraId="1794A62B" w14:textId="1BC3231A"/>
    <w:sectPr w:rsidRPr="003D738F" w:rsidR="004F40F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PC" w:author="Peter Chaplin-Smith" w:date="2025-05-08T00:26:37" w:id="64620063">
    <w:p xmlns:w14="http://schemas.microsoft.com/office/word/2010/wordml" xmlns:w="http://schemas.openxmlformats.org/wordprocessingml/2006/main" w:rsidR="05591C2E" w:rsidRDefault="08087A9A" w14:paraId="6D10CF28" w14:textId="75FA58F1">
      <w:pPr>
        <w:pStyle w:val="CommentText"/>
      </w:pPr>
      <w:r>
        <w:rPr>
          <w:rStyle w:val="CommentReference"/>
        </w:rPr>
        <w:annotationRef/>
      </w:r>
      <w:r w:rsidRPr="5F276B91" w:rsidR="1BD4C754">
        <w:t>The formatting in this sub-section could be improved by avoiding bullet points.</w:t>
      </w:r>
    </w:p>
  </w:comment>
  <w:comment xmlns:w="http://schemas.openxmlformats.org/wordprocessingml/2006/main" w:initials="PC" w:author="Peter Chaplin-Smith" w:date="2025-05-08T00:27:46" w:id="1776120611">
    <w:p xmlns:w14="http://schemas.microsoft.com/office/word/2010/wordml" xmlns:w="http://schemas.openxmlformats.org/wordprocessingml/2006/main" w:rsidR="6C69C71C" w:rsidRDefault="79F14644" w14:paraId="6199B98D" w14:textId="12AB8F0F">
      <w:pPr>
        <w:pStyle w:val="CommentText"/>
      </w:pPr>
      <w:r>
        <w:rPr>
          <w:rStyle w:val="CommentReference"/>
        </w:rPr>
        <w:annotationRef/>
      </w:r>
      <w:r w:rsidRPr="63ECE399" w:rsidR="1B90838F">
        <w:t>This sentence could be cut down a bit while maintaining the original point.</w:t>
      </w:r>
    </w:p>
  </w:comment>
  <w:comment xmlns:w="http://schemas.openxmlformats.org/wordprocessingml/2006/main" w:initials="PC" w:author="Peter Chaplin-Smith" w:date="2025-05-08T00:28:17" w:id="1323230204">
    <w:p xmlns:w14="http://schemas.microsoft.com/office/word/2010/wordml" xmlns:w="http://schemas.openxmlformats.org/wordprocessingml/2006/main" w:rsidR="51349EF3" w:rsidRDefault="3CE0D7C3" w14:paraId="0379C438" w14:textId="3E2E8AA8">
      <w:pPr>
        <w:pStyle w:val="CommentText"/>
      </w:pPr>
      <w:r>
        <w:rPr>
          <w:rStyle w:val="CommentReference"/>
        </w:rPr>
        <w:annotationRef/>
      </w:r>
      <w:r w:rsidRPr="4917D138" w:rsidR="145A74BD">
        <w:t>Small quotes are usually fine, but paraphrasing in your own words is better.</w:t>
      </w:r>
    </w:p>
  </w:comment>
  <w:comment xmlns:w="http://schemas.openxmlformats.org/wordprocessingml/2006/main" w:initials="PC" w:author="Peter Chaplin-Smith" w:date="2025-05-08T00:29:18" w:id="1084403316">
    <w:p xmlns:w14="http://schemas.microsoft.com/office/word/2010/wordml" xmlns:w="http://schemas.openxmlformats.org/wordprocessingml/2006/main" w:rsidR="3B03FCC1" w:rsidRDefault="5ED889BF" w14:paraId="133A1FCA" w14:textId="37750EA5">
      <w:pPr>
        <w:pStyle w:val="CommentText"/>
      </w:pPr>
      <w:r>
        <w:rPr>
          <w:rStyle w:val="CommentReference"/>
        </w:rPr>
        <w:annotationRef/>
      </w:r>
      <w:r w:rsidRPr="04C4A043" w:rsidR="05B7BA25">
        <w:t>Again, small quotes are fine. Could be improved by paraphrasing.</w:t>
      </w:r>
    </w:p>
  </w:comment>
  <w:comment xmlns:w="http://schemas.openxmlformats.org/wordprocessingml/2006/main" w:initials="PC" w:author="Peter Chaplin-Smith" w:date="2025-05-08T00:31:52" w:id="1988972364">
    <w:p xmlns:w14="http://schemas.microsoft.com/office/word/2010/wordml" xmlns:w="http://schemas.openxmlformats.org/wordprocessingml/2006/main" w:rsidR="686F8441" w:rsidRDefault="127366C5" w14:paraId="76022B84" w14:textId="48859865">
      <w:pPr>
        <w:pStyle w:val="CommentText"/>
      </w:pPr>
      <w:r>
        <w:rPr>
          <w:rStyle w:val="CommentReference"/>
        </w:rPr>
        <w:annotationRef/>
      </w:r>
      <w:r w:rsidRPr="2AE26B3D" w:rsidR="5ADA370C">
        <w:t>Some of the sentences in this section could be cut out or made more concise. At university you are often up against word limits, so learning to write concisely is important.</w:t>
      </w:r>
    </w:p>
  </w:comment>
  <w:comment xmlns:w="http://schemas.openxmlformats.org/wordprocessingml/2006/main" w:initials="PC" w:author="Peter Chaplin-Smith" w:date="2025-05-08T00:34:34" w:id="974803926">
    <w:p xmlns:w14="http://schemas.microsoft.com/office/word/2010/wordml" xmlns:w="http://schemas.openxmlformats.org/wordprocessingml/2006/main" w:rsidR="493536C2" w:rsidRDefault="6334D93B" w14:paraId="2038EF06" w14:textId="0CE7E54E">
      <w:pPr>
        <w:pStyle w:val="CommentText"/>
      </w:pPr>
      <w:r>
        <w:rPr>
          <w:rStyle w:val="CommentReference"/>
        </w:rPr>
        <w:annotationRef/>
      </w:r>
      <w:r w:rsidRPr="359F5E1B" w:rsidR="4B1780BD">
        <w:t>This one probably should not be a quote, but instead a conclusion you have drawn from the reference.</w:t>
      </w:r>
    </w:p>
  </w:comment>
  <w:comment xmlns:w="http://schemas.openxmlformats.org/wordprocessingml/2006/main" w:initials="PC" w:author="Peter Chaplin-Smith" w:date="2025-05-08T00:41:39" w:id="1964667729">
    <w:p xmlns:w14="http://schemas.microsoft.com/office/word/2010/wordml" xmlns:w="http://schemas.openxmlformats.org/wordprocessingml/2006/main" w:rsidR="304CADC5" w:rsidRDefault="49C1D43A" w14:paraId="7EB7584D" w14:textId="43F5FB75">
      <w:pPr>
        <w:pStyle w:val="CommentText"/>
      </w:pPr>
      <w:r>
        <w:rPr>
          <w:rStyle w:val="CommentReference"/>
        </w:rPr>
        <w:annotationRef/>
      </w:r>
      <w:r w:rsidRPr="4E17A841" w:rsidR="1B20B6FE">
        <w:t>Could be more concise and a stronger intro to the section. For example: "To evaluate the application design and usability, I would gather feedback from stakeholders within focus groups.". Then go on to discuss your methodology and what you are looking for.</w:t>
      </w:r>
    </w:p>
  </w:comment>
  <w:comment xmlns:w="http://schemas.openxmlformats.org/wordprocessingml/2006/main" w:initials="PC" w:author="Peter Chaplin-Smith" w:date="2025-05-08T00:42:46" w:id="300856976">
    <w:p xmlns:w14="http://schemas.microsoft.com/office/word/2010/wordml" xmlns:w="http://schemas.openxmlformats.org/wordprocessingml/2006/main" w:rsidR="13F4FA0B" w:rsidRDefault="6CDDD767" w14:paraId="04B3EF8A" w14:textId="12089CDB">
      <w:pPr>
        <w:pStyle w:val="CommentText"/>
      </w:pPr>
      <w:r>
        <w:rPr>
          <w:rStyle w:val="CommentReference"/>
        </w:rPr>
        <w:annotationRef/>
      </w:r>
      <w:r w:rsidRPr="250CF0E1" w:rsidR="7A0512B7">
        <w:t>I'm not sure why you've included this.</w:t>
      </w:r>
    </w:p>
  </w:comment>
  <w:comment xmlns:w="http://schemas.openxmlformats.org/wordprocessingml/2006/main" w:initials="PC" w:author="Peter Chaplin-Smith" w:date="2025-05-08T00:43:44" w:id="976178523">
    <w:p xmlns:w14="http://schemas.microsoft.com/office/word/2010/wordml" xmlns:w="http://schemas.openxmlformats.org/wordprocessingml/2006/main" w:rsidR="49D07823" w:rsidRDefault="391DE4CC" w14:paraId="63A67FDB" w14:textId="6BE36836">
      <w:pPr>
        <w:pStyle w:val="CommentText"/>
      </w:pPr>
      <w:r>
        <w:rPr>
          <w:rStyle w:val="CommentReference"/>
        </w:rPr>
        <w:annotationRef/>
      </w:r>
      <w:r w:rsidRPr="3E88DED4" w:rsidR="61A14F79">
        <w:t>Should be in italics.</w:t>
      </w:r>
    </w:p>
  </w:comment>
  <w:comment xmlns:w="http://schemas.openxmlformats.org/wordprocessingml/2006/main" w:initials="PC" w:author="Peter Chaplin-Smith" w:date="2025-05-08T00:44:10" w:id="632610825">
    <w:p xmlns:w14="http://schemas.microsoft.com/office/word/2010/wordml" xmlns:w="http://schemas.openxmlformats.org/wordprocessingml/2006/main" w:rsidR="6524430B" w:rsidRDefault="6C1E1B6D" w14:paraId="738252DC" w14:textId="1EE22E30">
      <w:pPr>
        <w:pStyle w:val="CommentText"/>
      </w:pPr>
      <w:r>
        <w:rPr>
          <w:rStyle w:val="CommentReference"/>
        </w:rPr>
        <w:annotationRef/>
      </w:r>
      <w:r w:rsidRPr="56097C3B" w:rsidR="0CF70953">
        <w:t>You don't need to state "Volume". Just follow the referencing style and it should be clear what each number means.</w:t>
      </w:r>
    </w:p>
  </w:comment>
  <w:comment xmlns:w="http://schemas.openxmlformats.org/wordprocessingml/2006/main" w:initials="PC" w:author="Peter Chaplin-Smith" w:date="2025-05-08T00:44:24" w:id="1043173579">
    <w:p xmlns:w14="http://schemas.microsoft.com/office/word/2010/wordml" xmlns:w="http://schemas.openxmlformats.org/wordprocessingml/2006/main" w:rsidR="6EEDF56B" w:rsidRDefault="5EDE1402" w14:paraId="6D464C6A" w14:textId="7891C491">
      <w:pPr>
        <w:pStyle w:val="CommentText"/>
      </w:pPr>
      <w:r>
        <w:rPr>
          <w:rStyle w:val="CommentReference"/>
        </w:rPr>
        <w:annotationRef/>
      </w:r>
      <w:r w:rsidRPr="5A6B4EA3" w:rsidR="05867566">
        <w:t>Italics.</w:t>
      </w:r>
    </w:p>
  </w:comment>
  <w:comment xmlns:w="http://schemas.openxmlformats.org/wordprocessingml/2006/main" w:initials="PC" w:author="Peter Chaplin-Smith" w:date="2025-05-08T00:44:32" w:id="176134280">
    <w:p xmlns:w14="http://schemas.microsoft.com/office/word/2010/wordml" xmlns:w="http://schemas.openxmlformats.org/wordprocessingml/2006/main" w:rsidR="6CAC1D0C" w:rsidRDefault="66C5853C" w14:paraId="0A6E7C8C" w14:textId="000CA815">
      <w:pPr>
        <w:pStyle w:val="CommentText"/>
      </w:pPr>
      <w:r>
        <w:rPr>
          <w:rStyle w:val="CommentReference"/>
        </w:rPr>
        <w:annotationRef/>
      </w:r>
      <w:r w:rsidRPr="771F8571" w:rsidR="0F90FDE6">
        <w:t>Italics.</w:t>
      </w:r>
    </w:p>
  </w:comment>
  <w:comment xmlns:w="http://schemas.openxmlformats.org/wordprocessingml/2006/main" w:initials="PC" w:author="Peter Chaplin-Smith" w:date="2025-05-08T00:44:41" w:id="616370092">
    <w:p xmlns:w14="http://schemas.microsoft.com/office/word/2010/wordml" xmlns:w="http://schemas.openxmlformats.org/wordprocessingml/2006/main" w:rsidR="746660AD" w:rsidRDefault="496C0014" w14:paraId="45BC2150" w14:textId="17B9E356">
      <w:pPr>
        <w:pStyle w:val="CommentText"/>
      </w:pPr>
      <w:r>
        <w:rPr>
          <w:rStyle w:val="CommentReference"/>
        </w:rPr>
        <w:annotationRef/>
      </w:r>
      <w:r w:rsidRPr="2B27094F" w:rsidR="6BB71E0A">
        <w:t>Italics.</w:t>
      </w:r>
    </w:p>
  </w:comment>
</w:comments>
</file>

<file path=word/commentsExtended.xml><?xml version="1.0" encoding="utf-8"?>
<w15:commentsEx xmlns:mc="http://schemas.openxmlformats.org/markup-compatibility/2006" xmlns:w15="http://schemas.microsoft.com/office/word/2012/wordml" mc:Ignorable="w15">
  <w15:commentEx w15:done="0" w15:paraId="6D10CF28"/>
  <w15:commentEx w15:done="0" w15:paraId="6199B98D"/>
  <w15:commentEx w15:done="0" w15:paraId="0379C438"/>
  <w15:commentEx w15:done="0" w15:paraId="133A1FCA"/>
  <w15:commentEx w15:done="0" w15:paraId="76022B84"/>
  <w15:commentEx w15:done="0" w15:paraId="2038EF06"/>
  <w15:commentEx w15:done="0" w15:paraId="7EB7584D"/>
  <w15:commentEx w15:done="0" w15:paraId="04B3EF8A"/>
  <w15:commentEx w15:done="0" w15:paraId="63A67FDB"/>
  <w15:commentEx w15:done="0" w15:paraId="738252DC"/>
  <w15:commentEx w15:done="0" w15:paraId="6D464C6A"/>
  <w15:commentEx w15:done="0" w15:paraId="0A6E7C8C"/>
  <w15:commentEx w15:done="0" w15:paraId="45BC215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AFF623" w16cex:dateUtc="2025-05-07T23:26:37.463Z"/>
  <w16cex:commentExtensible w16cex:durableId="4EC9B55C" w16cex:dateUtc="2025-05-07T23:27:46.853Z"/>
  <w16cex:commentExtensible w16cex:durableId="566C208F" w16cex:dateUtc="2025-05-07T23:28:17.135Z"/>
  <w16cex:commentExtensible w16cex:durableId="3691F085" w16cex:dateUtc="2025-05-07T23:29:18.934Z"/>
  <w16cex:commentExtensible w16cex:durableId="42B869B9" w16cex:dateUtc="2025-05-07T23:31:52.046Z"/>
  <w16cex:commentExtensible w16cex:durableId="18FFC28D" w16cex:dateUtc="2025-05-07T23:34:34.565Z"/>
  <w16cex:commentExtensible w16cex:durableId="2D67ABF4" w16cex:dateUtc="2025-05-07T23:41:39.056Z"/>
  <w16cex:commentExtensible w16cex:durableId="51CD435E" w16cex:dateUtc="2025-05-07T23:42:46.326Z"/>
  <w16cex:commentExtensible w16cex:durableId="34F070D2" w16cex:dateUtc="2025-05-07T23:43:44.914Z"/>
  <w16cex:commentExtensible w16cex:durableId="385E3972" w16cex:dateUtc="2025-05-07T23:44:10.264Z"/>
  <w16cex:commentExtensible w16cex:durableId="664329F9" w16cex:dateUtc="2025-05-07T23:44:24.89Z"/>
  <w16cex:commentExtensible w16cex:durableId="45EE0EFC" w16cex:dateUtc="2025-05-07T23:44:32.747Z"/>
  <w16cex:commentExtensible w16cex:durableId="49025E21" w16cex:dateUtc="2025-05-07T23:44:41.556Z"/>
</w16cex:commentsExtensible>
</file>

<file path=word/commentsIds.xml><?xml version="1.0" encoding="utf-8"?>
<w16cid:commentsIds xmlns:mc="http://schemas.openxmlformats.org/markup-compatibility/2006" xmlns:w16cid="http://schemas.microsoft.com/office/word/2016/wordml/cid" mc:Ignorable="w16cid">
  <w16cid:commentId w16cid:paraId="6D10CF28" w16cid:durableId="7AAFF623"/>
  <w16cid:commentId w16cid:paraId="6199B98D" w16cid:durableId="4EC9B55C"/>
  <w16cid:commentId w16cid:paraId="0379C438" w16cid:durableId="566C208F"/>
  <w16cid:commentId w16cid:paraId="133A1FCA" w16cid:durableId="3691F085"/>
  <w16cid:commentId w16cid:paraId="76022B84" w16cid:durableId="42B869B9"/>
  <w16cid:commentId w16cid:paraId="2038EF06" w16cid:durableId="18FFC28D"/>
  <w16cid:commentId w16cid:paraId="7EB7584D" w16cid:durableId="2D67ABF4"/>
  <w16cid:commentId w16cid:paraId="04B3EF8A" w16cid:durableId="51CD435E"/>
  <w16cid:commentId w16cid:paraId="63A67FDB" w16cid:durableId="34F070D2"/>
  <w16cid:commentId w16cid:paraId="738252DC" w16cid:durableId="385E3972"/>
  <w16cid:commentId w16cid:paraId="6D464C6A" w16cid:durableId="664329F9"/>
  <w16cid:commentId w16cid:paraId="0A6E7C8C" w16cid:durableId="45EE0EFC"/>
  <w16cid:commentId w16cid:paraId="45BC2150" w16cid:durableId="49025E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4576e1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7303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b33cf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7b86d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5d1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088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830fe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A35836"/>
    <w:multiLevelType w:val="hybridMultilevel"/>
    <w:tmpl w:val="A85C4C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CF6B1DC"/>
    <w:multiLevelType w:val="hybridMultilevel"/>
    <w:tmpl w:val="3E06E37A"/>
    <w:lvl w:ilvl="0" w:tplc="3A7E3D4C">
      <w:start w:val="1"/>
      <w:numFmt w:val="bullet"/>
      <w:lvlText w:val=""/>
      <w:lvlJc w:val="left"/>
      <w:pPr>
        <w:ind w:left="720" w:hanging="360"/>
      </w:pPr>
      <w:rPr>
        <w:rFonts w:hint="default" w:ascii="Symbol" w:hAnsi="Symbol"/>
      </w:rPr>
    </w:lvl>
    <w:lvl w:ilvl="1" w:tplc="E1842246">
      <w:start w:val="1"/>
      <w:numFmt w:val="bullet"/>
      <w:lvlText w:val="o"/>
      <w:lvlJc w:val="left"/>
      <w:pPr>
        <w:ind w:left="1440" w:hanging="360"/>
      </w:pPr>
      <w:rPr>
        <w:rFonts w:hint="default" w:ascii="Courier New" w:hAnsi="Courier New"/>
      </w:rPr>
    </w:lvl>
    <w:lvl w:ilvl="2" w:tplc="38FA4132">
      <w:start w:val="1"/>
      <w:numFmt w:val="bullet"/>
      <w:lvlText w:val=""/>
      <w:lvlJc w:val="left"/>
      <w:pPr>
        <w:ind w:left="2160" w:hanging="360"/>
      </w:pPr>
      <w:rPr>
        <w:rFonts w:hint="default" w:ascii="Wingdings" w:hAnsi="Wingdings"/>
      </w:rPr>
    </w:lvl>
    <w:lvl w:ilvl="3" w:tplc="7764ACD0">
      <w:start w:val="1"/>
      <w:numFmt w:val="bullet"/>
      <w:lvlText w:val=""/>
      <w:lvlJc w:val="left"/>
      <w:pPr>
        <w:ind w:left="2880" w:hanging="360"/>
      </w:pPr>
      <w:rPr>
        <w:rFonts w:hint="default" w:ascii="Symbol" w:hAnsi="Symbol"/>
      </w:rPr>
    </w:lvl>
    <w:lvl w:ilvl="4" w:tplc="56DCA670">
      <w:start w:val="1"/>
      <w:numFmt w:val="bullet"/>
      <w:lvlText w:val="o"/>
      <w:lvlJc w:val="left"/>
      <w:pPr>
        <w:ind w:left="3600" w:hanging="360"/>
      </w:pPr>
      <w:rPr>
        <w:rFonts w:hint="default" w:ascii="Courier New" w:hAnsi="Courier New"/>
      </w:rPr>
    </w:lvl>
    <w:lvl w:ilvl="5" w:tplc="94645EC4">
      <w:start w:val="1"/>
      <w:numFmt w:val="bullet"/>
      <w:lvlText w:val=""/>
      <w:lvlJc w:val="left"/>
      <w:pPr>
        <w:ind w:left="4320" w:hanging="360"/>
      </w:pPr>
      <w:rPr>
        <w:rFonts w:hint="default" w:ascii="Wingdings" w:hAnsi="Wingdings"/>
      </w:rPr>
    </w:lvl>
    <w:lvl w:ilvl="6" w:tplc="1CA2B2FE">
      <w:start w:val="1"/>
      <w:numFmt w:val="bullet"/>
      <w:lvlText w:val=""/>
      <w:lvlJc w:val="left"/>
      <w:pPr>
        <w:ind w:left="5040" w:hanging="360"/>
      </w:pPr>
      <w:rPr>
        <w:rFonts w:hint="default" w:ascii="Symbol" w:hAnsi="Symbol"/>
      </w:rPr>
    </w:lvl>
    <w:lvl w:ilvl="7" w:tplc="5EA20ACA">
      <w:start w:val="1"/>
      <w:numFmt w:val="bullet"/>
      <w:lvlText w:val="o"/>
      <w:lvlJc w:val="left"/>
      <w:pPr>
        <w:ind w:left="5760" w:hanging="360"/>
      </w:pPr>
      <w:rPr>
        <w:rFonts w:hint="default" w:ascii="Courier New" w:hAnsi="Courier New"/>
      </w:rPr>
    </w:lvl>
    <w:lvl w:ilvl="8" w:tplc="481229A8">
      <w:start w:val="1"/>
      <w:numFmt w:val="bullet"/>
      <w:lvlText w:val=""/>
      <w:lvlJc w:val="left"/>
      <w:pPr>
        <w:ind w:left="6480" w:hanging="360"/>
      </w:pPr>
      <w:rPr>
        <w:rFonts w:hint="default" w:ascii="Wingdings" w:hAnsi="Wingdings"/>
      </w:rPr>
    </w:lvl>
  </w:abstractNum>
  <w:abstractNum w:abstractNumId="2" w15:restartNumberingAfterBreak="0">
    <w:nsid w:val="538A25B1"/>
    <w:multiLevelType w:val="hybridMultilevel"/>
    <w:tmpl w:val="6936DD2E"/>
    <w:lvl w:ilvl="0" w:tplc="08090001">
      <w:start w:val="1"/>
      <w:numFmt w:val="bullet"/>
      <w:lvlText w:val=""/>
      <w:lvlJc w:val="left"/>
      <w:pPr>
        <w:ind w:left="777" w:hanging="360"/>
      </w:pPr>
      <w:rPr>
        <w:rFonts w:hint="default" w:ascii="Symbol" w:hAnsi="Symbol"/>
      </w:rPr>
    </w:lvl>
    <w:lvl w:ilvl="1" w:tplc="08090003" w:tentative="1">
      <w:start w:val="1"/>
      <w:numFmt w:val="bullet"/>
      <w:lvlText w:val="o"/>
      <w:lvlJc w:val="left"/>
      <w:pPr>
        <w:ind w:left="1497" w:hanging="360"/>
      </w:pPr>
      <w:rPr>
        <w:rFonts w:hint="default" w:ascii="Courier New" w:hAnsi="Courier New" w:cs="Courier New"/>
      </w:rPr>
    </w:lvl>
    <w:lvl w:ilvl="2" w:tplc="08090005" w:tentative="1">
      <w:start w:val="1"/>
      <w:numFmt w:val="bullet"/>
      <w:lvlText w:val=""/>
      <w:lvlJc w:val="left"/>
      <w:pPr>
        <w:ind w:left="2217" w:hanging="360"/>
      </w:pPr>
      <w:rPr>
        <w:rFonts w:hint="default" w:ascii="Wingdings" w:hAnsi="Wingdings"/>
      </w:rPr>
    </w:lvl>
    <w:lvl w:ilvl="3" w:tplc="08090001" w:tentative="1">
      <w:start w:val="1"/>
      <w:numFmt w:val="bullet"/>
      <w:lvlText w:val=""/>
      <w:lvlJc w:val="left"/>
      <w:pPr>
        <w:ind w:left="2937" w:hanging="360"/>
      </w:pPr>
      <w:rPr>
        <w:rFonts w:hint="default" w:ascii="Symbol" w:hAnsi="Symbol"/>
      </w:rPr>
    </w:lvl>
    <w:lvl w:ilvl="4" w:tplc="08090003" w:tentative="1">
      <w:start w:val="1"/>
      <w:numFmt w:val="bullet"/>
      <w:lvlText w:val="o"/>
      <w:lvlJc w:val="left"/>
      <w:pPr>
        <w:ind w:left="3657" w:hanging="360"/>
      </w:pPr>
      <w:rPr>
        <w:rFonts w:hint="default" w:ascii="Courier New" w:hAnsi="Courier New" w:cs="Courier New"/>
      </w:rPr>
    </w:lvl>
    <w:lvl w:ilvl="5" w:tplc="08090005" w:tentative="1">
      <w:start w:val="1"/>
      <w:numFmt w:val="bullet"/>
      <w:lvlText w:val=""/>
      <w:lvlJc w:val="left"/>
      <w:pPr>
        <w:ind w:left="4377" w:hanging="360"/>
      </w:pPr>
      <w:rPr>
        <w:rFonts w:hint="default" w:ascii="Wingdings" w:hAnsi="Wingdings"/>
      </w:rPr>
    </w:lvl>
    <w:lvl w:ilvl="6" w:tplc="08090001" w:tentative="1">
      <w:start w:val="1"/>
      <w:numFmt w:val="bullet"/>
      <w:lvlText w:val=""/>
      <w:lvlJc w:val="left"/>
      <w:pPr>
        <w:ind w:left="5097" w:hanging="360"/>
      </w:pPr>
      <w:rPr>
        <w:rFonts w:hint="default" w:ascii="Symbol" w:hAnsi="Symbol"/>
      </w:rPr>
    </w:lvl>
    <w:lvl w:ilvl="7" w:tplc="08090003" w:tentative="1">
      <w:start w:val="1"/>
      <w:numFmt w:val="bullet"/>
      <w:lvlText w:val="o"/>
      <w:lvlJc w:val="left"/>
      <w:pPr>
        <w:ind w:left="5817" w:hanging="360"/>
      </w:pPr>
      <w:rPr>
        <w:rFonts w:hint="default" w:ascii="Courier New" w:hAnsi="Courier New" w:cs="Courier New"/>
      </w:rPr>
    </w:lvl>
    <w:lvl w:ilvl="8" w:tplc="08090005" w:tentative="1">
      <w:start w:val="1"/>
      <w:numFmt w:val="bullet"/>
      <w:lvlText w:val=""/>
      <w:lvlJc w:val="left"/>
      <w:pPr>
        <w:ind w:left="6537" w:hanging="360"/>
      </w:pPr>
      <w:rPr>
        <w:rFonts w:hint="default" w:ascii="Wingdings" w:hAnsi="Wingdings"/>
      </w:rPr>
    </w:lvl>
  </w:abstractNum>
  <w:abstractNum w:abstractNumId="3" w15:restartNumberingAfterBreak="0">
    <w:nsid w:val="592AA04A"/>
    <w:multiLevelType w:val="hybridMultilevel"/>
    <w:tmpl w:val="68EEDFFE"/>
    <w:lvl w:ilvl="0" w:tplc="BAF00224">
      <w:start w:val="1"/>
      <w:numFmt w:val="bullet"/>
      <w:lvlText w:val="·"/>
      <w:lvlJc w:val="left"/>
      <w:pPr>
        <w:ind w:left="720" w:hanging="360"/>
      </w:pPr>
      <w:rPr>
        <w:rFonts w:hint="default" w:ascii="Symbol" w:hAnsi="Symbol"/>
      </w:rPr>
    </w:lvl>
    <w:lvl w:ilvl="1" w:tplc="7518A098">
      <w:start w:val="1"/>
      <w:numFmt w:val="bullet"/>
      <w:lvlText w:val="o"/>
      <w:lvlJc w:val="left"/>
      <w:pPr>
        <w:ind w:left="1440" w:hanging="360"/>
      </w:pPr>
      <w:rPr>
        <w:rFonts w:hint="default" w:ascii="Courier New" w:hAnsi="Courier New"/>
      </w:rPr>
    </w:lvl>
    <w:lvl w:ilvl="2" w:tplc="7BACE2C8">
      <w:start w:val="1"/>
      <w:numFmt w:val="bullet"/>
      <w:lvlText w:val=""/>
      <w:lvlJc w:val="left"/>
      <w:pPr>
        <w:ind w:left="2160" w:hanging="360"/>
      </w:pPr>
      <w:rPr>
        <w:rFonts w:hint="default" w:ascii="Wingdings" w:hAnsi="Wingdings"/>
      </w:rPr>
    </w:lvl>
    <w:lvl w:ilvl="3" w:tplc="AA9E2282">
      <w:start w:val="1"/>
      <w:numFmt w:val="bullet"/>
      <w:lvlText w:val=""/>
      <w:lvlJc w:val="left"/>
      <w:pPr>
        <w:ind w:left="2880" w:hanging="360"/>
      </w:pPr>
      <w:rPr>
        <w:rFonts w:hint="default" w:ascii="Symbol" w:hAnsi="Symbol"/>
      </w:rPr>
    </w:lvl>
    <w:lvl w:ilvl="4" w:tplc="306E7888">
      <w:start w:val="1"/>
      <w:numFmt w:val="bullet"/>
      <w:lvlText w:val="o"/>
      <w:lvlJc w:val="left"/>
      <w:pPr>
        <w:ind w:left="3600" w:hanging="360"/>
      </w:pPr>
      <w:rPr>
        <w:rFonts w:hint="default" w:ascii="Courier New" w:hAnsi="Courier New"/>
      </w:rPr>
    </w:lvl>
    <w:lvl w:ilvl="5" w:tplc="5900E080">
      <w:start w:val="1"/>
      <w:numFmt w:val="bullet"/>
      <w:lvlText w:val=""/>
      <w:lvlJc w:val="left"/>
      <w:pPr>
        <w:ind w:left="4320" w:hanging="360"/>
      </w:pPr>
      <w:rPr>
        <w:rFonts w:hint="default" w:ascii="Wingdings" w:hAnsi="Wingdings"/>
      </w:rPr>
    </w:lvl>
    <w:lvl w:ilvl="6" w:tplc="28C21DAC">
      <w:start w:val="1"/>
      <w:numFmt w:val="bullet"/>
      <w:lvlText w:val=""/>
      <w:lvlJc w:val="left"/>
      <w:pPr>
        <w:ind w:left="5040" w:hanging="360"/>
      </w:pPr>
      <w:rPr>
        <w:rFonts w:hint="default" w:ascii="Symbol" w:hAnsi="Symbol"/>
      </w:rPr>
    </w:lvl>
    <w:lvl w:ilvl="7" w:tplc="BEAC5F2A">
      <w:start w:val="1"/>
      <w:numFmt w:val="bullet"/>
      <w:lvlText w:val="o"/>
      <w:lvlJc w:val="left"/>
      <w:pPr>
        <w:ind w:left="5760" w:hanging="360"/>
      </w:pPr>
      <w:rPr>
        <w:rFonts w:hint="default" w:ascii="Courier New" w:hAnsi="Courier New"/>
      </w:rPr>
    </w:lvl>
    <w:lvl w:ilvl="8" w:tplc="68A87C9C">
      <w:start w:val="1"/>
      <w:numFmt w:val="bullet"/>
      <w:lvlText w:val=""/>
      <w:lvlJc w:val="left"/>
      <w:pPr>
        <w:ind w:left="6480" w:hanging="360"/>
      </w:pPr>
      <w:rPr>
        <w:rFonts w:hint="default" w:ascii="Wingdings" w:hAnsi="Wingdings"/>
      </w:rPr>
    </w:lvl>
  </w:abstractNum>
  <w:abstractNum w:abstractNumId="4" w15:restartNumberingAfterBreak="0">
    <w:nsid w:val="65D449BC"/>
    <w:multiLevelType w:val="hybridMultilevel"/>
    <w:tmpl w:val="44BAFBFE"/>
    <w:lvl w:ilvl="0" w:tplc="F37466B4">
      <w:start w:val="1"/>
      <w:numFmt w:val="bullet"/>
      <w:lvlText w:val="·"/>
      <w:lvlJc w:val="left"/>
      <w:pPr>
        <w:ind w:left="720" w:hanging="360"/>
      </w:pPr>
      <w:rPr>
        <w:rFonts w:hint="default" w:ascii="Symbol" w:hAnsi="Symbol"/>
      </w:rPr>
    </w:lvl>
    <w:lvl w:ilvl="1" w:tplc="7374B4E2">
      <w:start w:val="1"/>
      <w:numFmt w:val="bullet"/>
      <w:lvlText w:val="o"/>
      <w:lvlJc w:val="left"/>
      <w:pPr>
        <w:ind w:left="1440" w:hanging="360"/>
      </w:pPr>
      <w:rPr>
        <w:rFonts w:hint="default" w:ascii="Courier New" w:hAnsi="Courier New"/>
      </w:rPr>
    </w:lvl>
    <w:lvl w:ilvl="2" w:tplc="EA3EFA6E">
      <w:start w:val="1"/>
      <w:numFmt w:val="bullet"/>
      <w:lvlText w:val=""/>
      <w:lvlJc w:val="left"/>
      <w:pPr>
        <w:ind w:left="2160" w:hanging="360"/>
      </w:pPr>
      <w:rPr>
        <w:rFonts w:hint="default" w:ascii="Wingdings" w:hAnsi="Wingdings"/>
      </w:rPr>
    </w:lvl>
    <w:lvl w:ilvl="3" w:tplc="FC0CF9F0">
      <w:start w:val="1"/>
      <w:numFmt w:val="bullet"/>
      <w:lvlText w:val=""/>
      <w:lvlJc w:val="left"/>
      <w:pPr>
        <w:ind w:left="2880" w:hanging="360"/>
      </w:pPr>
      <w:rPr>
        <w:rFonts w:hint="default" w:ascii="Symbol" w:hAnsi="Symbol"/>
      </w:rPr>
    </w:lvl>
    <w:lvl w:ilvl="4" w:tplc="30EC47E0">
      <w:start w:val="1"/>
      <w:numFmt w:val="bullet"/>
      <w:lvlText w:val="o"/>
      <w:lvlJc w:val="left"/>
      <w:pPr>
        <w:ind w:left="3600" w:hanging="360"/>
      </w:pPr>
      <w:rPr>
        <w:rFonts w:hint="default" w:ascii="Courier New" w:hAnsi="Courier New"/>
      </w:rPr>
    </w:lvl>
    <w:lvl w:ilvl="5" w:tplc="E5CAFCAE">
      <w:start w:val="1"/>
      <w:numFmt w:val="bullet"/>
      <w:lvlText w:val=""/>
      <w:lvlJc w:val="left"/>
      <w:pPr>
        <w:ind w:left="4320" w:hanging="360"/>
      </w:pPr>
      <w:rPr>
        <w:rFonts w:hint="default" w:ascii="Wingdings" w:hAnsi="Wingdings"/>
      </w:rPr>
    </w:lvl>
    <w:lvl w:ilvl="6" w:tplc="423A0CFC">
      <w:start w:val="1"/>
      <w:numFmt w:val="bullet"/>
      <w:lvlText w:val=""/>
      <w:lvlJc w:val="left"/>
      <w:pPr>
        <w:ind w:left="5040" w:hanging="360"/>
      </w:pPr>
      <w:rPr>
        <w:rFonts w:hint="default" w:ascii="Symbol" w:hAnsi="Symbol"/>
      </w:rPr>
    </w:lvl>
    <w:lvl w:ilvl="7" w:tplc="913E5EC2">
      <w:start w:val="1"/>
      <w:numFmt w:val="bullet"/>
      <w:lvlText w:val="o"/>
      <w:lvlJc w:val="left"/>
      <w:pPr>
        <w:ind w:left="5760" w:hanging="360"/>
      </w:pPr>
      <w:rPr>
        <w:rFonts w:hint="default" w:ascii="Courier New" w:hAnsi="Courier New"/>
      </w:rPr>
    </w:lvl>
    <w:lvl w:ilvl="8" w:tplc="BA8AF278">
      <w:start w:val="1"/>
      <w:numFmt w:val="bullet"/>
      <w:lvlText w:val=""/>
      <w:lvlJc w:val="left"/>
      <w:pPr>
        <w:ind w:left="6480" w:hanging="360"/>
      </w:pPr>
      <w:rPr>
        <w:rFonts w:hint="default" w:ascii="Wingdings" w:hAnsi="Wingdings"/>
      </w:rPr>
    </w:lvl>
  </w:abstractNum>
  <w:abstractNum w:abstractNumId="5" w15:restartNumberingAfterBreak="0">
    <w:nsid w:val="7B239477"/>
    <w:multiLevelType w:val="hybridMultilevel"/>
    <w:tmpl w:val="31D64918"/>
    <w:lvl w:ilvl="0" w:tplc="9C96A132">
      <w:start w:val="1"/>
      <w:numFmt w:val="decimal"/>
      <w:lvlText w:val="%1."/>
      <w:lvlJc w:val="left"/>
      <w:pPr>
        <w:ind w:left="720" w:hanging="360"/>
      </w:pPr>
    </w:lvl>
    <w:lvl w:ilvl="1" w:tplc="631211B4">
      <w:start w:val="1"/>
      <w:numFmt w:val="lowerLetter"/>
      <w:lvlText w:val="%2."/>
      <w:lvlJc w:val="left"/>
      <w:pPr>
        <w:ind w:left="1440" w:hanging="360"/>
      </w:pPr>
    </w:lvl>
    <w:lvl w:ilvl="2" w:tplc="841CC918">
      <w:start w:val="1"/>
      <w:numFmt w:val="lowerRoman"/>
      <w:lvlText w:val="%3."/>
      <w:lvlJc w:val="right"/>
      <w:pPr>
        <w:ind w:left="2160" w:hanging="180"/>
      </w:pPr>
    </w:lvl>
    <w:lvl w:ilvl="3" w:tplc="51D4B5F0">
      <w:start w:val="1"/>
      <w:numFmt w:val="decimal"/>
      <w:lvlText w:val="%4."/>
      <w:lvlJc w:val="left"/>
      <w:pPr>
        <w:ind w:left="2880" w:hanging="360"/>
      </w:pPr>
    </w:lvl>
    <w:lvl w:ilvl="4" w:tplc="3D9851A0">
      <w:start w:val="1"/>
      <w:numFmt w:val="lowerLetter"/>
      <w:lvlText w:val="%5."/>
      <w:lvlJc w:val="left"/>
      <w:pPr>
        <w:ind w:left="3600" w:hanging="360"/>
      </w:pPr>
    </w:lvl>
    <w:lvl w:ilvl="5" w:tplc="C832D568">
      <w:start w:val="1"/>
      <w:numFmt w:val="lowerRoman"/>
      <w:lvlText w:val="%6."/>
      <w:lvlJc w:val="right"/>
      <w:pPr>
        <w:ind w:left="4320" w:hanging="180"/>
      </w:pPr>
    </w:lvl>
    <w:lvl w:ilvl="6" w:tplc="86225842">
      <w:start w:val="1"/>
      <w:numFmt w:val="decimal"/>
      <w:lvlText w:val="%7."/>
      <w:lvlJc w:val="left"/>
      <w:pPr>
        <w:ind w:left="5040" w:hanging="360"/>
      </w:pPr>
    </w:lvl>
    <w:lvl w:ilvl="7" w:tplc="4DB21370">
      <w:start w:val="1"/>
      <w:numFmt w:val="lowerLetter"/>
      <w:lvlText w:val="%8."/>
      <w:lvlJc w:val="left"/>
      <w:pPr>
        <w:ind w:left="5760" w:hanging="360"/>
      </w:pPr>
    </w:lvl>
    <w:lvl w:ilvl="8" w:tplc="35962B24">
      <w:start w:val="1"/>
      <w:numFmt w:val="lowerRoman"/>
      <w:lvlText w:val="%9."/>
      <w:lvlJc w:val="right"/>
      <w:pPr>
        <w:ind w:left="6480" w:hanging="180"/>
      </w:pPr>
    </w:lvl>
  </w:abstractNum>
  <w:abstractNum w:abstractNumId="6" w15:restartNumberingAfterBreak="0">
    <w:nsid w:val="7CA644CF"/>
    <w:multiLevelType w:val="hybridMultilevel"/>
    <w:tmpl w:val="14602F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345470845">
    <w:abstractNumId w:val="1"/>
  </w:num>
  <w:num w:numId="2" w16cid:durableId="96297191">
    <w:abstractNumId w:val="4"/>
  </w:num>
  <w:num w:numId="3" w16cid:durableId="1615790911">
    <w:abstractNumId w:val="3"/>
  </w:num>
  <w:num w:numId="4" w16cid:durableId="665130554">
    <w:abstractNumId w:val="5"/>
  </w:num>
  <w:num w:numId="5" w16cid:durableId="1204710420">
    <w:abstractNumId w:val="6"/>
  </w:num>
  <w:num w:numId="6" w16cid:durableId="906845615">
    <w:abstractNumId w:val="2"/>
  </w:num>
  <w:num w:numId="7" w16cid:durableId="1336494812">
    <w:abstractNumId w:val="0"/>
  </w:num>
</w:numbering>
</file>

<file path=word/people.xml><?xml version="1.0" encoding="utf-8"?>
<w15:people xmlns:mc="http://schemas.openxmlformats.org/markup-compatibility/2006" xmlns:w15="http://schemas.microsoft.com/office/word/2012/wordml" mc:Ignorable="w15">
  <w15:person w15:author="Peter Chaplin-Smith">
    <w15:presenceInfo w15:providerId="AD" w15:userId="S::pcs47@bath.ac.uk::985b4638-ca4a-4b6d-bfc6-353bb91327f3"/>
  </w15:person>
  <w15:person w15:author="Peter Chaplin-Smith">
    <w15:presenceInfo w15:providerId="AD" w15:userId="S::pcs47@bath.ac.uk::985b4638-ca4a-4b6d-bfc6-353bb91327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DA"/>
    <w:rsid w:val="001C2614"/>
    <w:rsid w:val="001E5DCE"/>
    <w:rsid w:val="00300157"/>
    <w:rsid w:val="003354E1"/>
    <w:rsid w:val="003D738F"/>
    <w:rsid w:val="00446B0A"/>
    <w:rsid w:val="004F40F1"/>
    <w:rsid w:val="005E3AF5"/>
    <w:rsid w:val="006106D0"/>
    <w:rsid w:val="0099715F"/>
    <w:rsid w:val="00A9C79E"/>
    <w:rsid w:val="00BD12AD"/>
    <w:rsid w:val="00C013DA"/>
    <w:rsid w:val="00D21C6B"/>
    <w:rsid w:val="00D278D4"/>
    <w:rsid w:val="016EA8C3"/>
    <w:rsid w:val="01B3E82F"/>
    <w:rsid w:val="0259765A"/>
    <w:rsid w:val="02B35001"/>
    <w:rsid w:val="02BFF7FB"/>
    <w:rsid w:val="036EC2E8"/>
    <w:rsid w:val="0388DBCD"/>
    <w:rsid w:val="04F0FA56"/>
    <w:rsid w:val="057E8647"/>
    <w:rsid w:val="07D508B5"/>
    <w:rsid w:val="0A40F3AA"/>
    <w:rsid w:val="0A84F919"/>
    <w:rsid w:val="0A8C5A7F"/>
    <w:rsid w:val="0BDFD955"/>
    <w:rsid w:val="0C1B79EC"/>
    <w:rsid w:val="0CE75990"/>
    <w:rsid w:val="0D041F06"/>
    <w:rsid w:val="0DF01C42"/>
    <w:rsid w:val="0E186852"/>
    <w:rsid w:val="0E5B9346"/>
    <w:rsid w:val="0E660358"/>
    <w:rsid w:val="0EBCDADF"/>
    <w:rsid w:val="0ED63E4E"/>
    <w:rsid w:val="0EE36138"/>
    <w:rsid w:val="0FD41B83"/>
    <w:rsid w:val="0FE1AACA"/>
    <w:rsid w:val="10498907"/>
    <w:rsid w:val="10B7121F"/>
    <w:rsid w:val="111D1F66"/>
    <w:rsid w:val="11C50DAB"/>
    <w:rsid w:val="11CFE6AA"/>
    <w:rsid w:val="127BC49C"/>
    <w:rsid w:val="12FBBD4B"/>
    <w:rsid w:val="13008E03"/>
    <w:rsid w:val="15742EEB"/>
    <w:rsid w:val="1655CC6E"/>
    <w:rsid w:val="1825E6F5"/>
    <w:rsid w:val="1827FEA8"/>
    <w:rsid w:val="1920E494"/>
    <w:rsid w:val="1A02F946"/>
    <w:rsid w:val="1A885CD9"/>
    <w:rsid w:val="1AC914A5"/>
    <w:rsid w:val="1ADFD12C"/>
    <w:rsid w:val="1B055E44"/>
    <w:rsid w:val="1B751272"/>
    <w:rsid w:val="1BFF6251"/>
    <w:rsid w:val="1C6E16D8"/>
    <w:rsid w:val="1DAA8395"/>
    <w:rsid w:val="1DE43CE6"/>
    <w:rsid w:val="1E458F48"/>
    <w:rsid w:val="1EBBA789"/>
    <w:rsid w:val="207BD319"/>
    <w:rsid w:val="207E3783"/>
    <w:rsid w:val="20CDABC2"/>
    <w:rsid w:val="229EF450"/>
    <w:rsid w:val="23BE6CFA"/>
    <w:rsid w:val="24A13BFC"/>
    <w:rsid w:val="24F1831E"/>
    <w:rsid w:val="255BC280"/>
    <w:rsid w:val="255FF290"/>
    <w:rsid w:val="27209D96"/>
    <w:rsid w:val="27AA0590"/>
    <w:rsid w:val="27B780E7"/>
    <w:rsid w:val="28519815"/>
    <w:rsid w:val="289968A8"/>
    <w:rsid w:val="28E80026"/>
    <w:rsid w:val="2918A15D"/>
    <w:rsid w:val="2E20EA3B"/>
    <w:rsid w:val="2EAF776A"/>
    <w:rsid w:val="2EE595CB"/>
    <w:rsid w:val="2F63B988"/>
    <w:rsid w:val="305C7243"/>
    <w:rsid w:val="30A1AD88"/>
    <w:rsid w:val="30AED540"/>
    <w:rsid w:val="310355E0"/>
    <w:rsid w:val="311AB7D1"/>
    <w:rsid w:val="3120CE84"/>
    <w:rsid w:val="31D51A03"/>
    <w:rsid w:val="3223948E"/>
    <w:rsid w:val="32847AA3"/>
    <w:rsid w:val="32AC1043"/>
    <w:rsid w:val="32B93BEF"/>
    <w:rsid w:val="33E21CCE"/>
    <w:rsid w:val="348AFB7F"/>
    <w:rsid w:val="35127045"/>
    <w:rsid w:val="38180A22"/>
    <w:rsid w:val="39333547"/>
    <w:rsid w:val="39BE875C"/>
    <w:rsid w:val="3AACA695"/>
    <w:rsid w:val="3B8122B4"/>
    <w:rsid w:val="3B898991"/>
    <w:rsid w:val="3BE1C040"/>
    <w:rsid w:val="3C6B725E"/>
    <w:rsid w:val="3DE6E18E"/>
    <w:rsid w:val="3E405DBC"/>
    <w:rsid w:val="3EA01E15"/>
    <w:rsid w:val="40A70D34"/>
    <w:rsid w:val="41729365"/>
    <w:rsid w:val="4175EA08"/>
    <w:rsid w:val="41AA1A77"/>
    <w:rsid w:val="42D9DE09"/>
    <w:rsid w:val="435C9D12"/>
    <w:rsid w:val="43D2028B"/>
    <w:rsid w:val="4486A7AB"/>
    <w:rsid w:val="44ED245A"/>
    <w:rsid w:val="44EFCA0C"/>
    <w:rsid w:val="455BC6B6"/>
    <w:rsid w:val="460564BC"/>
    <w:rsid w:val="4662862A"/>
    <w:rsid w:val="46ECFF89"/>
    <w:rsid w:val="47C0B5AD"/>
    <w:rsid w:val="4AA5DE20"/>
    <w:rsid w:val="4AE1BF68"/>
    <w:rsid w:val="4B3D3557"/>
    <w:rsid w:val="4BAE0A8F"/>
    <w:rsid w:val="4C8B8CED"/>
    <w:rsid w:val="4D3D01BE"/>
    <w:rsid w:val="4E7710F2"/>
    <w:rsid w:val="503FF021"/>
    <w:rsid w:val="515B69C1"/>
    <w:rsid w:val="525B8101"/>
    <w:rsid w:val="5447E48E"/>
    <w:rsid w:val="548722C2"/>
    <w:rsid w:val="56C39316"/>
    <w:rsid w:val="5A22CBCF"/>
    <w:rsid w:val="5A255EC1"/>
    <w:rsid w:val="5A957433"/>
    <w:rsid w:val="5AAF99D2"/>
    <w:rsid w:val="5B18E45D"/>
    <w:rsid w:val="5B310029"/>
    <w:rsid w:val="5BFA230C"/>
    <w:rsid w:val="5BFB828C"/>
    <w:rsid w:val="5C10D15C"/>
    <w:rsid w:val="5C411D10"/>
    <w:rsid w:val="5CB00752"/>
    <w:rsid w:val="5DEDC96C"/>
    <w:rsid w:val="5E0B0442"/>
    <w:rsid w:val="5FB63555"/>
    <w:rsid w:val="5FC00855"/>
    <w:rsid w:val="5FCBD8DA"/>
    <w:rsid w:val="608C668B"/>
    <w:rsid w:val="60FCADD9"/>
    <w:rsid w:val="61D51109"/>
    <w:rsid w:val="6257E1CF"/>
    <w:rsid w:val="63496C2E"/>
    <w:rsid w:val="635FDAB1"/>
    <w:rsid w:val="643C1FD9"/>
    <w:rsid w:val="64928B85"/>
    <w:rsid w:val="64A38F7B"/>
    <w:rsid w:val="65A34B6E"/>
    <w:rsid w:val="65A3F5A7"/>
    <w:rsid w:val="678F912C"/>
    <w:rsid w:val="6845FA25"/>
    <w:rsid w:val="684A8544"/>
    <w:rsid w:val="69E94F2A"/>
    <w:rsid w:val="69F8E668"/>
    <w:rsid w:val="6A774171"/>
    <w:rsid w:val="6C21101D"/>
    <w:rsid w:val="6C55E1BC"/>
    <w:rsid w:val="6DAF4ADC"/>
    <w:rsid w:val="6E193501"/>
    <w:rsid w:val="6EC7494B"/>
    <w:rsid w:val="6F19B29A"/>
    <w:rsid w:val="71EEDC6E"/>
    <w:rsid w:val="72D8ECDB"/>
    <w:rsid w:val="741A91C8"/>
    <w:rsid w:val="74253F11"/>
    <w:rsid w:val="74768338"/>
    <w:rsid w:val="747B5ADC"/>
    <w:rsid w:val="74E54532"/>
    <w:rsid w:val="757B2C8F"/>
    <w:rsid w:val="7581D423"/>
    <w:rsid w:val="7692B2BA"/>
    <w:rsid w:val="76DE6528"/>
    <w:rsid w:val="77111EAA"/>
    <w:rsid w:val="77B827E2"/>
    <w:rsid w:val="78861C95"/>
    <w:rsid w:val="78DC5B18"/>
    <w:rsid w:val="79874202"/>
    <w:rsid w:val="79A9591B"/>
    <w:rsid w:val="7BB8649A"/>
    <w:rsid w:val="7D7108BF"/>
    <w:rsid w:val="7DE7074C"/>
    <w:rsid w:val="7E1E947E"/>
    <w:rsid w:val="7F01E018"/>
    <w:rsid w:val="7FF1D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E0C4"/>
  <w15:chartTrackingRefBased/>
  <w15:docId w15:val="{FF6D1DCC-270E-4C1C-A7FD-1696590D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738F"/>
    <w:pPr>
      <w:spacing w:after="0" w:line="240" w:lineRule="auto"/>
    </w:pPr>
    <w:rPr>
      <w:rFonts w:ascii="Times New Roman" w:hAnsi="Times New Roman" w:eastAsia="Times New Roman" w:cs="Times New Roman"/>
      <w:snapToGrid w:val="0"/>
      <w:kern w:val="0"/>
      <w:szCs w:val="2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D738F"/>
    <w:pPr>
      <w:spacing w:after="160" w:line="259" w:lineRule="auto"/>
      <w:ind w:left="720"/>
      <w:contextualSpacing/>
    </w:pPr>
    <w:rPr>
      <w:rFonts w:ascii="Calibri" w:hAnsi="Calibri" w:eastAsia="Calibri"/>
      <w:snapToGrid/>
      <w:kern w:val="2"/>
      <w:szCs w:val="22"/>
    </w:rPr>
  </w:style>
  <w:style w:type="character" w:styleId="normaltextrun" w:customStyle="1">
    <w:name w:val="normaltextrun"/>
    <w:basedOn w:val="DefaultParagraphFont"/>
    <w:rsid w:val="003D738F"/>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4E7710F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bera-journals.onlinelibrary.wiley.com/doi/10.1080/01411920802042911" TargetMode="External" Id="R4468e9a5e15d45bb" /><Relationship Type="http://schemas.openxmlformats.org/officeDocument/2006/relationships/hyperlink" Target="https://doi.org/10.1177/20501579231212062" TargetMode="External" Id="R6356982f10f6425e" /><Relationship Type="http://schemas.openxmlformats.org/officeDocument/2006/relationships/image" Target="/media/image2.png" Id="Rf6f4f1716ece47a9" /><Relationship Type="http://schemas.openxmlformats.org/officeDocument/2006/relationships/comments" Target="comments.xml" Id="R0c67f3d760384425" /><Relationship Type="http://schemas.microsoft.com/office/2011/relationships/people" Target="people.xml" Id="Ra8b4995c066c4408" /><Relationship Type="http://schemas.microsoft.com/office/2011/relationships/commentsExtended" Target="commentsExtended.xml" Id="R42fecd09eada4722" /><Relationship Type="http://schemas.microsoft.com/office/2016/09/relationships/commentsIds" Target="commentsIds.xml" Id="R3c9be5c525554d40" /><Relationship Type="http://schemas.microsoft.com/office/2018/08/relationships/commentsExtensible" Target="commentsExtensible.xml" Id="Rcc1e3b77d3734f6f" /><Relationship Type="http://schemas.openxmlformats.org/officeDocument/2006/relationships/hyperlink" Target="https://doi.org/10.1016/j.actpsy.2021.103417" TargetMode="External" Id="R585d45f1221a4b9e" /><Relationship Type="http://schemas.openxmlformats.org/officeDocument/2006/relationships/hyperlink" Target="https://pmc.ncbi.nlm.nih.gov/articles/PMC8108503/" TargetMode="External" Id="Rb0b61e9619d14b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6d80dc06-9bdd-4bca-b5fd-6a50a41b0b16" xsi:nil="true"/>
    <lcf76f155ced4ddcb4097134ff3c332f xmlns="6d80dc06-9bdd-4bca-b5fd-6a50a41b0b16">
      <Terms xmlns="http://schemas.microsoft.com/office/infopath/2007/PartnerControls"/>
    </lcf76f155ced4ddcb4097134ff3c332f>
    <TaxCatchAll xmlns="fd403f41-ae7b-4a48-810d-43d93f2ff1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264B32AA090E4D9982C071F66BEAB7" ma:contentTypeVersion="13" ma:contentTypeDescription="Create a new document." ma:contentTypeScope="" ma:versionID="d5363908397467f5e6e29af18d3bfd6f">
  <xsd:schema xmlns:xsd="http://www.w3.org/2001/XMLSchema" xmlns:xs="http://www.w3.org/2001/XMLSchema" xmlns:p="http://schemas.microsoft.com/office/2006/metadata/properties" xmlns:ns2="6d80dc06-9bdd-4bca-b5fd-6a50a41b0b16" xmlns:ns3="fd403f41-ae7b-4a48-810d-43d93f2ff15d" targetNamespace="http://schemas.microsoft.com/office/2006/metadata/properties" ma:root="true" ma:fieldsID="0deda849fc02458810306b8687f7c356" ns2:_="" ns3:_="">
    <xsd:import namespace="6d80dc06-9bdd-4bca-b5fd-6a50a41b0b16"/>
    <xsd:import namespace="fd403f41-ae7b-4a48-810d-43d93f2ff15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80dc06-9bdd-4bca-b5fd-6a50a41b0b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403f41-ae7b-4a48-810d-43d93f2ff15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a296f95-f5d5-451f-bd29-ea614d98171a}" ma:internalName="TaxCatchAll" ma:showField="CatchAllData" ma:web="fd403f41-ae7b-4a48-810d-43d93f2ff1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89C333-A59C-4B5D-9FED-0898F7C5110D}">
  <ds:schemaRefs>
    <ds:schemaRef ds:uri="http://schemas.microsoft.com/sharepoint/v3/contenttype/forms"/>
  </ds:schemaRefs>
</ds:datastoreItem>
</file>

<file path=customXml/itemProps2.xml><?xml version="1.0" encoding="utf-8"?>
<ds:datastoreItem xmlns:ds="http://schemas.openxmlformats.org/officeDocument/2006/customXml" ds:itemID="{3D9AC97E-1CF2-4A05-A3F6-B53055EC7D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266B8-B53A-48C8-98FA-23645A456AF1}"/>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Harbir Bal</dc:creator>
  <cp:keywords/>
  <dc:description/>
  <cp:lastModifiedBy>Peter Chaplin-Smith</cp:lastModifiedBy>
  <cp:revision>27</cp:revision>
  <dcterms:created xsi:type="dcterms:W3CDTF">2024-11-12T15:43:00Z</dcterms:created>
  <dcterms:modified xsi:type="dcterms:W3CDTF">2025-05-07T23:52:25Z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0x01010049264B32AA090E4D9982C071F66BEAB7</vt:lpwstr>
  </property>
  <property fmtid="{D5CDD505-2E9C-101B-9397-08002B2CF9AE}" pid="3" name="MediaServiceImageTags">
    <vt:lpwstr/>
  </property>
</Properties>
</file>